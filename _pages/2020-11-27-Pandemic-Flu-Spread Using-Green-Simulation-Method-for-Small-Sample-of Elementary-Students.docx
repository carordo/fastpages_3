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C383" w14:textId="675E2FAB" w:rsidR="74D51CCA" w:rsidRDefault="74D51CCA" w:rsidP="11D1075B">
      <w:pPr>
        <w:jc w:val="center"/>
        <w:rPr>
          <w:rFonts w:ascii="Calibri" w:eastAsia="Calibri" w:hAnsi="Calibri" w:cs="Calibri"/>
          <w:sz w:val="27"/>
          <w:szCs w:val="27"/>
        </w:rPr>
      </w:pPr>
      <w:r w:rsidRPr="12D4C74E">
        <w:rPr>
          <w:rFonts w:ascii="Calibri" w:eastAsia="Calibri" w:hAnsi="Calibri" w:cs="Calibri"/>
          <w:b/>
          <w:bCs/>
          <w:sz w:val="27"/>
          <w:szCs w:val="27"/>
        </w:rPr>
        <w:t>Pandemic Flu Spread</w:t>
      </w:r>
      <w:r w:rsidR="62B0B9E3" w:rsidRPr="12D4C74E">
        <w:rPr>
          <w:rFonts w:ascii="Calibri" w:eastAsia="Calibri" w:hAnsi="Calibri" w:cs="Calibri"/>
          <w:b/>
          <w:bCs/>
          <w:sz w:val="27"/>
          <w:szCs w:val="27"/>
        </w:rPr>
        <w:t xml:space="preserve"> Using “Green” Simulation Method f</w:t>
      </w:r>
      <w:r w:rsidR="7969A878" w:rsidRPr="12D4C74E">
        <w:rPr>
          <w:rFonts w:ascii="Calibri" w:eastAsia="Calibri" w:hAnsi="Calibri" w:cs="Calibri"/>
          <w:b/>
          <w:bCs/>
          <w:sz w:val="27"/>
          <w:szCs w:val="27"/>
        </w:rPr>
        <w:t xml:space="preserve">or Small Sample of </w:t>
      </w:r>
      <w:r w:rsidR="681BF9BC" w:rsidRPr="12D4C74E">
        <w:rPr>
          <w:rFonts w:ascii="Calibri" w:eastAsia="Calibri" w:hAnsi="Calibri" w:cs="Calibri"/>
          <w:b/>
          <w:bCs/>
          <w:sz w:val="27"/>
          <w:szCs w:val="27"/>
        </w:rPr>
        <w:t>Elementary</w:t>
      </w:r>
      <w:r w:rsidR="7969A878" w:rsidRPr="12D4C74E">
        <w:rPr>
          <w:rFonts w:ascii="Calibri" w:eastAsia="Calibri" w:hAnsi="Calibri" w:cs="Calibri"/>
          <w:b/>
          <w:bCs/>
          <w:sz w:val="27"/>
          <w:szCs w:val="27"/>
        </w:rPr>
        <w:t xml:space="preserve"> Students</w:t>
      </w:r>
      <w:r w:rsidR="62B0B9E3" w:rsidRPr="12D4C74E">
        <w:rPr>
          <w:rFonts w:ascii="Calibri" w:eastAsia="Calibri" w:hAnsi="Calibri" w:cs="Calibri"/>
          <w:b/>
          <w:bCs/>
          <w:sz w:val="27"/>
          <w:szCs w:val="27"/>
        </w:rPr>
        <w:t xml:space="preserve"> </w:t>
      </w:r>
      <w:r w:rsidRPr="12D4C74E">
        <w:rPr>
          <w:rFonts w:ascii="Calibri" w:eastAsia="Calibri" w:hAnsi="Calibri" w:cs="Calibri"/>
          <w:b/>
          <w:bCs/>
          <w:sz w:val="27"/>
          <w:szCs w:val="27"/>
        </w:rPr>
        <w:t xml:space="preserve"> – </w:t>
      </w:r>
      <w:r w:rsidR="39820D99" w:rsidRPr="12D4C74E">
        <w:rPr>
          <w:rFonts w:ascii="Calibri" w:eastAsia="Calibri" w:hAnsi="Calibri" w:cs="Calibri"/>
          <w:b/>
          <w:bCs/>
          <w:sz w:val="27"/>
          <w:szCs w:val="27"/>
        </w:rPr>
        <w:t>Final report</w:t>
      </w:r>
    </w:p>
    <w:p w14:paraId="1E64A0A6" w14:textId="6B591E06" w:rsidR="74D51CCA" w:rsidRPr="00BA524B" w:rsidRDefault="74D51CCA" w:rsidP="11D1075B">
      <w:pPr>
        <w:jc w:val="center"/>
        <w:rPr>
          <w:rFonts w:ascii="Calibri" w:eastAsia="Calibri" w:hAnsi="Calibri" w:cs="Calibri"/>
          <w:sz w:val="27"/>
          <w:szCs w:val="27"/>
          <w:lang w:val="es-MX"/>
        </w:rPr>
      </w:pPr>
      <w:r w:rsidRPr="00BA524B">
        <w:rPr>
          <w:rFonts w:ascii="Calibri" w:eastAsia="Calibri" w:hAnsi="Calibri" w:cs="Calibri"/>
          <w:sz w:val="27"/>
          <w:szCs w:val="27"/>
          <w:lang w:val="es-MX"/>
        </w:rPr>
        <w:t>Carlos Ordonez and Juan Carlos Pineda</w:t>
      </w:r>
    </w:p>
    <w:p w14:paraId="24017407" w14:textId="25D43C7D" w:rsidR="69CDF387" w:rsidRDefault="69CDF387" w:rsidP="12D4C74E">
      <w:pPr>
        <w:jc w:val="both"/>
      </w:pPr>
      <w:r w:rsidRPr="12D4C74E">
        <w:rPr>
          <w:b/>
          <w:bCs/>
        </w:rPr>
        <w:t xml:space="preserve">Abstract: </w:t>
      </w:r>
      <w:r w:rsidR="4047F318">
        <w:t>This paper studies a pandemic flu spread</w:t>
      </w:r>
      <w:r w:rsidR="70165C1C">
        <w:t xml:space="preserve"> case </w:t>
      </w:r>
      <w:r w:rsidR="006CF131">
        <w:t xml:space="preserve">applying </w:t>
      </w:r>
      <w:r w:rsidR="55AA635D">
        <w:t xml:space="preserve">a “green” </w:t>
      </w:r>
      <w:r w:rsidR="006CF131">
        <w:t>simulation method</w:t>
      </w:r>
      <w:r w:rsidR="2478BDFB">
        <w:t xml:space="preserve">, using pseudo-random </w:t>
      </w:r>
      <w:r w:rsidR="00C1FCE3">
        <w:t>numbers</w:t>
      </w:r>
      <w:r w:rsidR="2478BDFB">
        <w:t xml:space="preserve"> as presented in the paper by</w:t>
      </w:r>
      <w:r w:rsidR="15FF66B1">
        <w:t xml:space="preserve"> </w:t>
      </w:r>
      <w:r w:rsidR="15FF66B1" w:rsidRPr="12D4C74E">
        <w:rPr>
          <w:rFonts w:ascii="Arial" w:eastAsia="Arial" w:hAnsi="Arial" w:cs="Arial"/>
          <w:sz w:val="18"/>
          <w:szCs w:val="18"/>
        </w:rPr>
        <w:t xml:space="preserve">Wilson S., </w:t>
      </w:r>
      <w:proofErr w:type="spellStart"/>
      <w:r w:rsidR="15FF66B1" w:rsidRPr="12D4C74E">
        <w:rPr>
          <w:rFonts w:ascii="Arial" w:eastAsia="Arial" w:hAnsi="Arial" w:cs="Arial"/>
          <w:sz w:val="18"/>
          <w:szCs w:val="18"/>
        </w:rPr>
        <w:t>Alabdulkarim</w:t>
      </w:r>
      <w:proofErr w:type="spellEnd"/>
      <w:r w:rsidR="15FF66B1" w:rsidRPr="12D4C74E">
        <w:rPr>
          <w:rFonts w:ascii="Arial" w:eastAsia="Arial" w:hAnsi="Arial" w:cs="Arial"/>
          <w:sz w:val="18"/>
          <w:szCs w:val="18"/>
        </w:rPr>
        <w:t xml:space="preserve"> A. and </w:t>
      </w:r>
      <w:proofErr w:type="spellStart"/>
      <w:r w:rsidR="15FF66B1" w:rsidRPr="12D4C74E">
        <w:rPr>
          <w:rFonts w:ascii="Arial" w:eastAsia="Arial" w:hAnsi="Arial" w:cs="Arial"/>
          <w:sz w:val="18"/>
          <w:szCs w:val="18"/>
        </w:rPr>
        <w:t>Goldsman</w:t>
      </w:r>
      <w:proofErr w:type="spellEnd"/>
      <w:r w:rsidR="15FF66B1" w:rsidRPr="12D4C74E">
        <w:rPr>
          <w:rFonts w:ascii="Arial" w:eastAsia="Arial" w:hAnsi="Arial" w:cs="Arial"/>
          <w:sz w:val="18"/>
          <w:szCs w:val="18"/>
        </w:rPr>
        <w:t xml:space="preserve"> D.  W, “Green Simulation of Pandemic Disease Propagation” </w:t>
      </w:r>
      <w:r w:rsidR="44643C85">
        <w:t>in a simulation environment build in Python</w:t>
      </w:r>
      <w:r w:rsidR="006CF131">
        <w:t xml:space="preserve">. The scenario is an elementary school with </w:t>
      </w:r>
      <w:r w:rsidR="7CCC0092">
        <w:t>twenty-one</w:t>
      </w:r>
      <w:r w:rsidR="7D3CD092">
        <w:t xml:space="preserve"> </w:t>
      </w:r>
      <w:r w:rsidR="006CF131">
        <w:t xml:space="preserve">kids and the </w:t>
      </w:r>
      <w:r w:rsidR="6FF9EFC6">
        <w:t xml:space="preserve">impact </w:t>
      </w:r>
      <w:r w:rsidR="006CF131">
        <w:t xml:space="preserve">of </w:t>
      </w:r>
      <w:r w:rsidR="172F916C">
        <w:t>infection when</w:t>
      </w:r>
      <w:r w:rsidR="006CF131">
        <w:t xml:space="preserve"> one infected </w:t>
      </w:r>
      <w:r w:rsidR="4DA64012">
        <w:t>kid</w:t>
      </w:r>
      <w:r w:rsidR="006CF131">
        <w:t xml:space="preserve"> </w:t>
      </w:r>
      <w:r w:rsidR="199F24CD">
        <w:t>enters</w:t>
      </w:r>
      <w:r w:rsidR="3E46803F">
        <w:t xml:space="preserve"> the system. </w:t>
      </w:r>
      <w:r w:rsidR="66D333F3">
        <w:t>The findings and answers to the questions are presented at the end of the paper.</w:t>
      </w:r>
    </w:p>
    <w:p w14:paraId="32CA83E5" w14:textId="174F76DB" w:rsidR="579DD25F" w:rsidRDefault="579DD25F" w:rsidP="75538ABA">
      <w:pPr>
        <w:pStyle w:val="ListParagraph"/>
        <w:numPr>
          <w:ilvl w:val="0"/>
          <w:numId w:val="2"/>
        </w:numPr>
        <w:jc w:val="both"/>
        <w:rPr>
          <w:rFonts w:eastAsiaTheme="minorEastAsia"/>
          <w:b/>
          <w:bCs/>
        </w:rPr>
      </w:pPr>
      <w:r w:rsidRPr="75538ABA">
        <w:rPr>
          <w:b/>
          <w:bCs/>
        </w:rPr>
        <w:t>Background and Description of the Problem</w:t>
      </w:r>
    </w:p>
    <w:p w14:paraId="5C45E274" w14:textId="45AD3EA9" w:rsidR="5D50C472" w:rsidRDefault="5D50C472" w:rsidP="12D4C74E">
      <w:pPr>
        <w:ind w:firstLine="720"/>
        <w:jc w:val="both"/>
      </w:pPr>
      <w:r>
        <w:t>The novel Coronavirus pandemic has affected how the world operates, limiting our ability to mobilize and interact within each other. Throughout the history of humankind there have been several endemic and pandemic viruses that have attacked our society</w:t>
      </w:r>
      <w:r w:rsidRPr="11D1075B">
        <w:rPr>
          <w:rStyle w:val="EndnoteReference"/>
        </w:rPr>
        <w:endnoteReference w:id="2"/>
      </w:r>
      <w:r>
        <w:t>, and researchers have study and implemented models to understand how the viruses spread among the population. For this paper the</w:t>
      </w:r>
      <w:r w:rsidR="173068BF">
        <w:t xml:space="preserve"> susceptible-infected-removed (</w:t>
      </w:r>
      <w:r>
        <w:t>SIR</w:t>
      </w:r>
      <w:r w:rsidR="3FBDD6F2">
        <w:t>)</w:t>
      </w:r>
      <w:r>
        <w:t xml:space="preserve"> model is used. The SIR model states that an individual at time </w:t>
      </w:r>
      <w:r w:rsidRPr="12D4C74E">
        <w:rPr>
          <w:i/>
          <w:iCs/>
        </w:rPr>
        <w:t>t</w:t>
      </w:r>
      <w:r>
        <w:t xml:space="preserve"> could change between three different states. susceptible </w:t>
      </w:r>
      <w:r w:rsidRPr="12D4C74E">
        <w:rPr>
          <w:i/>
          <w:iCs/>
        </w:rPr>
        <w:t>(S)</w:t>
      </w:r>
      <w:r>
        <w:t xml:space="preserve">, infected </w:t>
      </w:r>
      <w:r w:rsidRPr="12D4C74E">
        <w:rPr>
          <w:i/>
          <w:iCs/>
        </w:rPr>
        <w:t>(I)</w:t>
      </w:r>
      <w:r>
        <w:t xml:space="preserve">, and removed </w:t>
      </w:r>
      <w:r w:rsidRPr="12D4C74E">
        <w:rPr>
          <w:i/>
          <w:iCs/>
        </w:rPr>
        <w:t>(R)</w:t>
      </w:r>
      <w:r w:rsidRPr="11D1075B">
        <w:rPr>
          <w:rStyle w:val="EndnoteReference"/>
        </w:rPr>
        <w:endnoteReference w:id="3"/>
      </w:r>
      <w:r>
        <w:t>.</w:t>
      </w:r>
    </w:p>
    <w:p w14:paraId="441EC80D" w14:textId="3C408509" w:rsidR="5D50C472" w:rsidRDefault="5D50C472" w:rsidP="12D4C74E">
      <w:pPr>
        <w:ind w:firstLine="720"/>
        <w:jc w:val="both"/>
      </w:pPr>
      <w:r>
        <w:t xml:space="preserve">This paper analyzes the case of an elementary school with twenty-one having one infected child on the first day.  The infection rate is equal to three (3) as the infected kid can infected on three consecutive days. The probability of infecting any other kid is </w:t>
      </w:r>
      <w:r w:rsidRPr="12D4C74E">
        <w:rPr>
          <w:i/>
          <w:iCs/>
        </w:rPr>
        <w:t>p</w:t>
      </w:r>
      <w:r>
        <w:t xml:space="preserve">=0.02 and it is modeled using Bernoulli independent, identical distribution </w:t>
      </w:r>
      <w:r w:rsidRPr="12D4C74E">
        <w:rPr>
          <w:i/>
          <w:iCs/>
        </w:rPr>
        <w:t>p</w:t>
      </w:r>
      <w:r>
        <w:t xml:space="preserve"> trials. As a new kid becomes infected, he or she will have the same 3-day infection rate and the same </w:t>
      </w:r>
      <w:r w:rsidRPr="12D4C74E">
        <w:rPr>
          <w:i/>
          <w:iCs/>
        </w:rPr>
        <w:t>p</w:t>
      </w:r>
      <w:r>
        <w:t xml:space="preserve"> probability changes to infect other children.</w:t>
      </w:r>
    </w:p>
    <w:p w14:paraId="5060BF6F" w14:textId="0B814E71" w:rsidR="11D1075B" w:rsidRPr="0071166D" w:rsidRDefault="5D50C472" w:rsidP="12D4C74E">
      <w:pPr>
        <w:ind w:firstLine="720"/>
        <w:jc w:val="both"/>
      </w:pPr>
      <w:r>
        <w:t>For this simulation we will be using a simplified approached not considering any mitigation effect through social distance, or more complex models. The simplified approach is based on the “green</w:t>
      </w:r>
      <w:r w:rsidR="7565B7FA">
        <w:t>”</w:t>
      </w:r>
      <w:r>
        <w:t xml:space="preserve"> method presented in the paper by </w:t>
      </w:r>
      <w:r w:rsidR="006F45F0">
        <w:t>Wilson</w:t>
      </w:r>
      <w:r>
        <w:t xml:space="preserve"> et al</w:t>
      </w:r>
      <w:r w:rsidRPr="11D1075B">
        <w:rPr>
          <w:rStyle w:val="EndnoteReference"/>
        </w:rPr>
        <w:endnoteReference w:id="4"/>
      </w:r>
      <w:r>
        <w:t xml:space="preserve"> that reuses many Bernoulli p trials between runs of susceptible individuals. The first section describes the setup of the environment. The second section describes the result with different iteration and the end responds to the questions of the distribution of infection of day, the expected number of kids infected on day 1, the expected number of kids infected by day 2 and a histogram detailing the length of the pandemic.</w:t>
      </w:r>
      <w:r w:rsidR="00233A20">
        <w:t xml:space="preserve"> </w:t>
      </w:r>
    </w:p>
    <w:p w14:paraId="67224816" w14:textId="5E7FA021" w:rsidR="5D50C472" w:rsidRDefault="5D50C472" w:rsidP="75538ABA">
      <w:pPr>
        <w:pStyle w:val="ListParagraph"/>
        <w:numPr>
          <w:ilvl w:val="0"/>
          <w:numId w:val="2"/>
        </w:numPr>
        <w:jc w:val="both"/>
        <w:rPr>
          <w:b/>
          <w:bCs/>
        </w:rPr>
      </w:pPr>
      <w:r w:rsidRPr="75538ABA">
        <w:rPr>
          <w:b/>
          <w:bCs/>
        </w:rPr>
        <w:t>Main Findings</w:t>
      </w:r>
    </w:p>
    <w:p w14:paraId="1D85E719" w14:textId="5A3D30C8" w:rsidR="4F33003D" w:rsidRDefault="4F33003D" w:rsidP="75538ABA">
      <w:pPr>
        <w:pStyle w:val="ListParagraph"/>
        <w:numPr>
          <w:ilvl w:val="1"/>
          <w:numId w:val="2"/>
        </w:numPr>
        <w:jc w:val="both"/>
        <w:rPr>
          <w:b/>
          <w:bCs/>
        </w:rPr>
      </w:pPr>
      <w:r w:rsidRPr="75538ABA">
        <w:rPr>
          <w:b/>
          <w:bCs/>
        </w:rPr>
        <w:t>Modeling</w:t>
      </w:r>
    </w:p>
    <w:p w14:paraId="2853F03B" w14:textId="43EB3EE7" w:rsidR="0AE1B4E5" w:rsidRDefault="0AE1B4E5" w:rsidP="12D4C74E">
      <w:pPr>
        <w:ind w:firstLine="720"/>
        <w:jc w:val="both"/>
      </w:pPr>
      <w:r>
        <w:t xml:space="preserve">The SIR model is a mechanistic description of the spread of </w:t>
      </w:r>
      <w:r w:rsidR="3758DBAB">
        <w:t>infectious</w:t>
      </w:r>
      <w:r>
        <w:t xml:space="preserve"> disease. </w:t>
      </w:r>
      <w:r w:rsidR="6988305A">
        <w:t>Each parameter is</w:t>
      </w:r>
      <w:r w:rsidR="50B7DB64">
        <w:t xml:space="preserve"> a state</w:t>
      </w:r>
      <w:r w:rsidR="6988305A">
        <w:t xml:space="preserve"> </w:t>
      </w:r>
      <w:r w:rsidR="0F7A2E3C">
        <w:t>defined</w:t>
      </w:r>
      <w:r w:rsidR="6988305A">
        <w:t xml:space="preserve"> by differential equations that </w:t>
      </w:r>
      <w:r w:rsidR="33831566">
        <w:t>model the observed data</w:t>
      </w:r>
      <w:r w:rsidR="7FC81F09">
        <w:t xml:space="preserve"> at any</w:t>
      </w:r>
      <w:r w:rsidR="2F861BDB">
        <w:t xml:space="preserve"> given </w:t>
      </w:r>
      <w:r w:rsidR="7FC81F09">
        <w:t xml:space="preserve">time </w:t>
      </w:r>
      <w:r w:rsidR="7FC81F09" w:rsidRPr="12D4C74E">
        <w:rPr>
          <w:i/>
          <w:iCs/>
        </w:rPr>
        <w:t>t</w:t>
      </w:r>
      <w:r w:rsidR="33831566">
        <w:t xml:space="preserve">. </w:t>
      </w:r>
      <w:r w:rsidR="41E8DDB9">
        <w:t xml:space="preserve"> The state susceptible refer to the individua</w:t>
      </w:r>
      <w:r w:rsidR="64983C03">
        <w:t>l that could be exposed t</w:t>
      </w:r>
      <w:r w:rsidR="5D43F7F4">
        <w:t>o</w:t>
      </w:r>
      <w:r w:rsidR="64983C03">
        <w:t xml:space="preserve"> an infected person. I</w:t>
      </w:r>
      <w:r w:rsidR="41E8DDB9">
        <w:t>nfected</w:t>
      </w:r>
      <w:r w:rsidR="2C59ED36">
        <w:t xml:space="preserve"> is the person that acquired the disease. R</w:t>
      </w:r>
      <w:r w:rsidR="41E8DDB9">
        <w:t>emoval are</w:t>
      </w:r>
      <w:r w:rsidR="0D439F21">
        <w:t xml:space="preserve"> individuals that either </w:t>
      </w:r>
      <w:r w:rsidR="33F62C54">
        <w:t>recovered</w:t>
      </w:r>
      <w:r w:rsidR="0D439F21">
        <w:t xml:space="preserve"> or is dead.</w:t>
      </w:r>
    </w:p>
    <w:p w14:paraId="5E724B15" w14:textId="7819BC96" w:rsidR="12BFFDB8" w:rsidRDefault="12BFFDB8" w:rsidP="75538ABA">
      <w:pPr>
        <w:jc w:val="both"/>
      </w:pPr>
      <w:r>
        <w:rPr>
          <w:noProof/>
        </w:rPr>
        <w:drawing>
          <wp:inline distT="0" distB="0" distL="0" distR="0" wp14:anchorId="0F865FB2" wp14:editId="6A9BE5D0">
            <wp:extent cx="5943600" cy="723900"/>
            <wp:effectExtent l="0" t="0" r="0" b="0"/>
            <wp:docPr id="1438817422" name="Picture 1438817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817422"/>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900"/>
                    </a:xfrm>
                    <a:prstGeom prst="rect">
                      <a:avLst/>
                    </a:prstGeom>
                  </pic:spPr>
                </pic:pic>
              </a:graphicData>
            </a:graphic>
          </wp:inline>
        </w:drawing>
      </w:r>
    </w:p>
    <w:p w14:paraId="16EFB69A" w14:textId="39B5D9B0" w:rsidR="2BC83B50" w:rsidRDefault="2BC83B50" w:rsidP="75538ABA">
      <w:pPr>
        <w:jc w:val="both"/>
      </w:pPr>
      <w:r>
        <w:rPr>
          <w:noProof/>
        </w:rPr>
        <w:lastRenderedPageBreak/>
        <w:drawing>
          <wp:inline distT="0" distB="0" distL="0" distR="0" wp14:anchorId="1B717AFE" wp14:editId="33E31DD3">
            <wp:extent cx="5943600" cy="781050"/>
            <wp:effectExtent l="0" t="0" r="0" b="0"/>
            <wp:docPr id="495176300" name="Picture 495176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176300"/>
                    <pic:cNvPicPr/>
                  </pic:nvPicPr>
                  <pic:blipFill>
                    <a:blip r:embed="rId11">
                      <a:extLst>
                        <a:ext uri="{28A0092B-C50C-407E-A947-70E740481C1C}">
                          <a14:useLocalDpi xmlns:a14="http://schemas.microsoft.com/office/drawing/2010/main" val="0"/>
                        </a:ext>
                      </a:extLst>
                    </a:blip>
                    <a:stretch>
                      <a:fillRect/>
                    </a:stretch>
                  </pic:blipFill>
                  <pic:spPr>
                    <a:xfrm>
                      <a:off x="0" y="0"/>
                      <a:ext cx="5943600" cy="781050"/>
                    </a:xfrm>
                    <a:prstGeom prst="rect">
                      <a:avLst/>
                    </a:prstGeom>
                  </pic:spPr>
                </pic:pic>
              </a:graphicData>
            </a:graphic>
          </wp:inline>
        </w:drawing>
      </w:r>
    </w:p>
    <w:p w14:paraId="1AAF2A10" w14:textId="07AF3F78" w:rsidR="2F118F2A" w:rsidRDefault="2F118F2A" w:rsidP="12D4C74E">
      <w:pPr>
        <w:ind w:firstLine="720"/>
        <w:jc w:val="both"/>
      </w:pPr>
      <w:r>
        <w:t>Susceptible i</w:t>
      </w:r>
      <w:r w:rsidR="119AFB83">
        <w:t>ndividuals will</w:t>
      </w:r>
      <w:r w:rsidR="48FD64B8">
        <w:t xml:space="preserve"> transition</w:t>
      </w:r>
      <w:r w:rsidR="7ACBD51E">
        <w:t xml:space="preserve"> to the infected state </w:t>
      </w:r>
      <w:r w:rsidR="1DD5A6B0">
        <w:t>at a</w:t>
      </w:r>
      <w:r w:rsidR="119AFB83">
        <w:t xml:space="preserve"> rate of </w:t>
      </w:r>
      <w:r w:rsidR="00BA524B">
        <w:t xml:space="preserve"> </w:t>
      </w:r>
      <m:oMath>
        <m:r>
          <w:rPr>
            <w:rFonts w:ascii="Cambria Math" w:hAnsi="Cambria Math"/>
          </w:rPr>
          <m:t>β</m:t>
        </m:r>
      </m:oMath>
      <w:r w:rsidR="119AFB83">
        <w:t xml:space="preserve"> </w:t>
      </w:r>
      <w:r w:rsidR="6DF55999">
        <w:t xml:space="preserve">and </w:t>
      </w:r>
      <w:r w:rsidR="790C7435">
        <w:t>then will continue transition to the removed</w:t>
      </w:r>
      <w:r w:rsidR="6DF55999">
        <w:t xml:space="preserve"> at a rate</w:t>
      </w:r>
      <w:r w:rsidR="00BA524B">
        <w:t xml:space="preserve"> </w:t>
      </w:r>
      <m:oMath>
        <m:r>
          <w:rPr>
            <w:rFonts w:ascii="Cambria Math" w:hAnsi="Cambria Math"/>
          </w:rPr>
          <m:t>δ</m:t>
        </m:r>
      </m:oMath>
      <w:r w:rsidR="11CD02EC" w:rsidRPr="12D4C74E">
        <w:rPr>
          <w:b/>
          <w:bCs/>
          <w:i/>
          <w:iCs/>
        </w:rPr>
        <w:t xml:space="preserve">. </w:t>
      </w:r>
      <w:r w:rsidR="2282136F">
        <w:t>This model is widely used in large populations, a</w:t>
      </w:r>
      <w:r w:rsidR="34852AC2">
        <w:t xml:space="preserve">s presented by </w:t>
      </w:r>
      <w:r w:rsidR="056BFCDF">
        <w:t xml:space="preserve">Wilson </w:t>
      </w:r>
      <w:r w:rsidR="34852AC2">
        <w:t>et al</w:t>
      </w:r>
      <w:r w:rsidR="58066912">
        <w:t>.</w:t>
      </w:r>
      <w:r w:rsidR="4580DEA0">
        <w:t>[iii]</w:t>
      </w:r>
      <w:r w:rsidR="34852AC2">
        <w:t>, the</w:t>
      </w:r>
      <w:r w:rsidR="3B7204FA">
        <w:t xml:space="preserve"> use of differential equation model </w:t>
      </w:r>
      <w:r w:rsidR="09161A6F">
        <w:t>tends</w:t>
      </w:r>
      <w:r w:rsidR="34852AC2">
        <w:t xml:space="preserve"> to perform </w:t>
      </w:r>
      <w:r w:rsidR="257ECA21">
        <w:t>poorly in a setting with a</w:t>
      </w:r>
      <w:r w:rsidR="34852AC2">
        <w:t xml:space="preserve"> small population</w:t>
      </w:r>
      <w:r w:rsidR="0F390021">
        <w:t xml:space="preserve">. </w:t>
      </w:r>
      <w:r w:rsidR="5FC8D5E2">
        <w:t>Also, he points out that additional shor</w:t>
      </w:r>
      <w:r w:rsidR="29C3A7D6">
        <w:t xml:space="preserve">t comings of this </w:t>
      </w:r>
      <w:r w:rsidR="14DAE2F3">
        <w:t>model do</w:t>
      </w:r>
      <w:r w:rsidR="5FC8D5E2">
        <w:t xml:space="preserve"> not take </w:t>
      </w:r>
      <w:r w:rsidR="1232E670">
        <w:t>randomness</w:t>
      </w:r>
      <w:r w:rsidR="34FC4B5D">
        <w:t xml:space="preserve"> into</w:t>
      </w:r>
      <w:r w:rsidR="5FC8D5E2">
        <w:t xml:space="preserve"> account </w:t>
      </w:r>
      <w:r w:rsidR="00B92F07">
        <w:t>and individual level behavior.</w:t>
      </w:r>
    </w:p>
    <w:p w14:paraId="0941BE7D" w14:textId="7B05E3D2" w:rsidR="00B92F07" w:rsidRDefault="00B92F07" w:rsidP="12D4C74E">
      <w:pPr>
        <w:ind w:firstLine="720"/>
        <w:jc w:val="both"/>
      </w:pPr>
      <w:r w:rsidRPr="75538ABA">
        <w:t>A better approach</w:t>
      </w:r>
      <w:r w:rsidR="4F571BAA" w:rsidRPr="75538ABA">
        <w:t xml:space="preserve"> as </w:t>
      </w:r>
      <w:r w:rsidR="05F02F01" w:rsidRPr="75538ABA">
        <w:t xml:space="preserve">Wilson </w:t>
      </w:r>
      <w:r w:rsidR="00E47450">
        <w:t xml:space="preserve">et al., </w:t>
      </w:r>
      <w:r w:rsidR="4F571BAA" w:rsidRPr="75538ABA">
        <w:t>propose</w:t>
      </w:r>
      <w:r w:rsidR="1565584C" w:rsidRPr="75538ABA">
        <w:t>d</w:t>
      </w:r>
      <w:r w:rsidR="4F571BAA" w:rsidRPr="75538ABA">
        <w:t xml:space="preserve">, </w:t>
      </w:r>
      <w:r w:rsidRPr="75538ABA">
        <w:t xml:space="preserve">is the use of </w:t>
      </w:r>
      <w:r w:rsidR="7342C8FF" w:rsidRPr="75538ABA">
        <w:t xml:space="preserve">discrete-event </w:t>
      </w:r>
      <w:r w:rsidR="6206ACB4" w:rsidRPr="75538ABA">
        <w:t>simulation, using a “</w:t>
      </w:r>
      <w:r w:rsidR="00917A29">
        <w:t>G</w:t>
      </w:r>
      <w:r w:rsidR="6206ACB4" w:rsidRPr="75538ABA">
        <w:t xml:space="preserve">reen” simulation technique, </w:t>
      </w:r>
      <w:r w:rsidRPr="75538ABA">
        <w:t xml:space="preserve">where individuals </w:t>
      </w:r>
      <w:r w:rsidR="72B95DB7" w:rsidRPr="75538ABA">
        <w:t>enter</w:t>
      </w:r>
      <w:r w:rsidRPr="75538ABA">
        <w:t xml:space="preserve"> </w:t>
      </w:r>
      <w:r w:rsidR="0CC11654" w:rsidRPr="75538ABA">
        <w:t xml:space="preserve">in </w:t>
      </w:r>
      <w:r w:rsidRPr="75538ABA">
        <w:t xml:space="preserve">contact with </w:t>
      </w:r>
      <w:r w:rsidR="4AEBF085" w:rsidRPr="75538ABA">
        <w:t>each</w:t>
      </w:r>
      <w:r w:rsidR="387312A5" w:rsidRPr="75538ABA">
        <w:t xml:space="preserve"> other</w:t>
      </w:r>
      <w:r w:rsidR="4AEBF085" w:rsidRPr="75538ABA">
        <w:t xml:space="preserve"> and with the infected individual</w:t>
      </w:r>
      <w:r w:rsidR="41591F4D" w:rsidRPr="75538ABA">
        <w:t xml:space="preserve">, and the outputs from the results of the previous days are being reused. This technique was introduced by </w:t>
      </w:r>
      <w:proofErr w:type="spellStart"/>
      <w:r w:rsidR="7FFE047E" w:rsidRPr="75538ABA">
        <w:t>Staum</w:t>
      </w:r>
      <w:proofErr w:type="spellEnd"/>
      <w:r w:rsidR="7FFE047E" w:rsidRPr="75538ABA">
        <w:t xml:space="preserve"> et. </w:t>
      </w:r>
      <w:r w:rsidR="55E0A6BD" w:rsidRPr="75538ABA">
        <w:t>al</w:t>
      </w:r>
      <w:r w:rsidRPr="75538ABA">
        <w:rPr>
          <w:rStyle w:val="EndnoteReference"/>
        </w:rPr>
        <w:endnoteReference w:id="5"/>
      </w:r>
      <w:r w:rsidR="3B784831" w:rsidRPr="75538ABA">
        <w:t xml:space="preserve">, and </w:t>
      </w:r>
      <w:r w:rsidR="73298BE5" w:rsidRPr="75538ABA">
        <w:t xml:space="preserve">fits the model of the 21 elementary students in the project. </w:t>
      </w:r>
      <w:r w:rsidR="6532E788" w:rsidRPr="75538ABA">
        <w:t>Using a simplified version of the SIR mode</w:t>
      </w:r>
      <w:r w:rsidR="5EAC6E8D" w:rsidRPr="75538ABA">
        <w:t xml:space="preserve">l, we are simulating susceptible random individuals that may be infected by </w:t>
      </w:r>
      <w:r w:rsidR="2EF88085" w:rsidRPr="75538ABA">
        <w:t>“</w:t>
      </w:r>
      <w:r w:rsidR="6532E788" w:rsidRPr="75538ABA">
        <w:t>Tommy</w:t>
      </w:r>
      <w:r w:rsidR="376637E7" w:rsidRPr="75538ABA">
        <w:t>”</w:t>
      </w:r>
      <w:r w:rsidR="6532E788" w:rsidRPr="75538ABA">
        <w:t xml:space="preserve">, the </w:t>
      </w:r>
      <w:r w:rsidR="1B0AE212" w:rsidRPr="75538ABA">
        <w:t xml:space="preserve">infected </w:t>
      </w:r>
      <w:r w:rsidR="2C785106" w:rsidRPr="75538ABA">
        <w:t>individual</w:t>
      </w:r>
      <w:r w:rsidR="13D7194D" w:rsidRPr="75538ABA">
        <w:t>,</w:t>
      </w:r>
      <w:r w:rsidR="2C785106" w:rsidRPr="75538ABA">
        <w:t xml:space="preserve"> at most once per day. Havin</w:t>
      </w:r>
      <w:r w:rsidR="6FEE3FA4" w:rsidRPr="75538ABA">
        <w:t>g</w:t>
      </w:r>
      <w:r w:rsidR="2C785106" w:rsidRPr="75538ABA">
        <w:t xml:space="preserve"> a probability of infection </w:t>
      </w:r>
      <w:r w:rsidR="2C785106" w:rsidRPr="12D4C74E">
        <w:rPr>
          <w:i/>
          <w:iCs/>
        </w:rPr>
        <w:t>p</w:t>
      </w:r>
      <w:r w:rsidR="5B98CA7F" w:rsidRPr="12D4C74E">
        <w:rPr>
          <w:i/>
          <w:iCs/>
        </w:rPr>
        <w:t>,</w:t>
      </w:r>
      <w:r w:rsidR="59E1D863" w:rsidRPr="12D4C74E">
        <w:rPr>
          <w:i/>
          <w:iCs/>
        </w:rPr>
        <w:t xml:space="preserve"> </w:t>
      </w:r>
      <w:r w:rsidR="5B98CA7F" w:rsidRPr="75538ABA">
        <w:t>each e</w:t>
      </w:r>
      <w:r w:rsidR="0B1EC479" w:rsidRPr="75538ABA">
        <w:t xml:space="preserve">ncounter being independent, </w:t>
      </w:r>
      <w:r w:rsidR="650BD493" w:rsidRPr="75538ABA">
        <w:t>therefore</w:t>
      </w:r>
      <w:r w:rsidR="0B1EC479" w:rsidRPr="75538ABA">
        <w:t xml:space="preserve"> meeting the requirement of </w:t>
      </w:r>
      <w:r w:rsidR="52E075AB" w:rsidRPr="75538ABA">
        <w:t>having</w:t>
      </w:r>
      <w:r w:rsidR="0B1EC479" w:rsidRPr="75538ABA">
        <w:t xml:space="preserve"> encounters as Bernoulli trials. </w:t>
      </w:r>
      <w:r w:rsidR="15B85378" w:rsidRPr="75538ABA">
        <w:t xml:space="preserve">The simulation will end when </w:t>
      </w:r>
      <w:r w:rsidR="4A300436" w:rsidRPr="75538ABA">
        <w:t xml:space="preserve">no more susceptible individuals will get infected </w:t>
      </w:r>
      <w:r w:rsidR="0A048F16" w:rsidRPr="75538ABA">
        <w:t xml:space="preserve">or no more susceptible individual will remain. </w:t>
      </w:r>
    </w:p>
    <w:p w14:paraId="270BDFF0" w14:textId="60C733C5" w:rsidR="2AC41637" w:rsidRDefault="2AC41637" w:rsidP="12D4C74E">
      <w:pPr>
        <w:ind w:firstLine="720"/>
        <w:jc w:val="both"/>
      </w:pPr>
      <w:r>
        <w:t xml:space="preserve">The simulation ran for different sets of </w:t>
      </w:r>
      <w:r w:rsidR="7434CFD1">
        <w:t>independent</w:t>
      </w:r>
      <w:r>
        <w:t xml:space="preserve"> replications to calculate the expected number of k</w:t>
      </w:r>
      <w:r w:rsidR="3BF68104">
        <w:t>ids infected, and to answer the questions presented in the project.</w:t>
      </w:r>
      <w:r>
        <w:t xml:space="preserve"> </w:t>
      </w:r>
    </w:p>
    <w:p w14:paraId="79A21219" w14:textId="57863897" w:rsidR="5D50C472" w:rsidRDefault="5D50C472" w:rsidP="11D1075B">
      <w:pPr>
        <w:pStyle w:val="ListParagraph"/>
        <w:numPr>
          <w:ilvl w:val="1"/>
          <w:numId w:val="2"/>
        </w:numPr>
        <w:rPr>
          <w:b/>
          <w:bCs/>
        </w:rPr>
      </w:pPr>
      <w:r w:rsidRPr="75538ABA">
        <w:rPr>
          <w:b/>
          <w:bCs/>
        </w:rPr>
        <w:t xml:space="preserve">Setup of the </w:t>
      </w:r>
      <w:r w:rsidR="121CFCCF" w:rsidRPr="75538ABA">
        <w:rPr>
          <w:b/>
          <w:bCs/>
        </w:rPr>
        <w:t>Simulation E</w:t>
      </w:r>
      <w:r w:rsidR="505DD189" w:rsidRPr="75538ABA">
        <w:rPr>
          <w:b/>
          <w:bCs/>
        </w:rPr>
        <w:t>nvironment</w:t>
      </w:r>
    </w:p>
    <w:p w14:paraId="51039E14" w14:textId="44760440" w:rsidR="00ED61FB" w:rsidRDefault="6C26E1C1" w:rsidP="12D4C74E">
      <w:pPr>
        <w:ind w:firstLine="720"/>
        <w:jc w:val="both"/>
      </w:pPr>
      <w:r>
        <w:t>The simulation starts by generating uniform</w:t>
      </w:r>
      <w:r w:rsidR="00422695">
        <w:t xml:space="preserve"> </w:t>
      </w:r>
      <w:r>
        <w:t>-</w:t>
      </w:r>
      <w:r w:rsidR="00422695">
        <w:t xml:space="preserve"> </w:t>
      </w:r>
      <w:proofErr w:type="spellStart"/>
      <w:r>
        <w:t>Unif</w:t>
      </w:r>
      <w:proofErr w:type="spellEnd"/>
      <w:r>
        <w:t xml:space="preserve"> (0,1) - pseudo-random numbers (PRN) </w:t>
      </w:r>
      <w:r w:rsidRPr="12D4C74E">
        <w:rPr>
          <w:i/>
          <w:iCs/>
        </w:rPr>
        <w:t>U</w:t>
      </w:r>
      <w:r w:rsidRPr="75538ABA">
        <w:t xml:space="preserve"> for each susceptible individual fo</w:t>
      </w:r>
      <w:r w:rsidR="0000C8B4" w:rsidRPr="75538ABA">
        <w:t>r</w:t>
      </w:r>
      <w:r w:rsidRPr="75538ABA">
        <w:t xml:space="preserve"> each day </w:t>
      </w:r>
      <w:r w:rsidR="4BF74FC7" w:rsidRPr="75538ABA">
        <w:t xml:space="preserve">per </w:t>
      </w:r>
      <w:r w:rsidRPr="75538ABA">
        <w:t xml:space="preserve">each </w:t>
      </w:r>
      <w:r w:rsidR="6FF85952" w:rsidRPr="75538ABA">
        <w:t>replication</w:t>
      </w:r>
      <w:r w:rsidRPr="75538ABA">
        <w:t xml:space="preserve">. </w:t>
      </w:r>
      <w:r w:rsidR="33803237" w:rsidRPr="75538ABA">
        <w:t>Twenty (20) PRNs are created for</w:t>
      </w:r>
      <w:r w:rsidR="7B97FF7D" w:rsidRPr="75538ABA">
        <w:t xml:space="preserve"> </w:t>
      </w:r>
      <w:r w:rsidR="33803237" w:rsidRPr="75538ABA">
        <w:t>each suscep</w:t>
      </w:r>
      <w:r w:rsidR="5D1A0773" w:rsidRPr="75538ABA">
        <w:t xml:space="preserve">tible </w:t>
      </w:r>
      <w:r w:rsidR="33803237" w:rsidRPr="75538ABA">
        <w:t>kid</w:t>
      </w:r>
      <w:r w:rsidR="0E4ADE4E" w:rsidRPr="75538ABA">
        <w:t xml:space="preserve"> </w:t>
      </w:r>
      <w:r w:rsidR="6A0AEF75" w:rsidRPr="75538ABA">
        <w:t xml:space="preserve">on Day 1 </w:t>
      </w:r>
      <w:r w:rsidR="0E4ADE4E" w:rsidRPr="75538ABA">
        <w:t xml:space="preserve">and compared to the </w:t>
      </w:r>
      <w:r w:rsidR="5387426A" w:rsidRPr="75538ABA">
        <w:t>probability of</w:t>
      </w:r>
      <w:r w:rsidR="30237F66" w:rsidRPr="75538ABA">
        <w:t xml:space="preserve"> infection </w:t>
      </w:r>
      <w:r w:rsidR="5387426A" w:rsidRPr="12D4C74E">
        <w:rPr>
          <w:i/>
          <w:iCs/>
        </w:rPr>
        <w:t xml:space="preserve">p </w:t>
      </w:r>
      <w:r w:rsidR="5387426A" w:rsidRPr="75538ABA">
        <w:t>= 0.02</w:t>
      </w:r>
      <w:r w:rsidR="7B38278E" w:rsidRPr="12D4C74E">
        <w:rPr>
          <w:i/>
          <w:iCs/>
        </w:rPr>
        <w:t>.</w:t>
      </w:r>
      <w:r w:rsidR="3B182F87" w:rsidRPr="12D4C74E">
        <w:rPr>
          <w:i/>
          <w:iCs/>
        </w:rPr>
        <w:t xml:space="preserve"> </w:t>
      </w:r>
      <w:r w:rsidR="5DA0A7B3" w:rsidRPr="75538ABA">
        <w:t xml:space="preserve">There </w:t>
      </w:r>
      <w:r w:rsidR="66AF3A9A" w:rsidRPr="75538ABA">
        <w:t>is one</w:t>
      </w:r>
      <w:r w:rsidR="16EB8A87" w:rsidRPr="75538ABA">
        <w:t xml:space="preserve"> super-infective kid, </w:t>
      </w:r>
      <w:r w:rsidR="007A15B3">
        <w:t>“</w:t>
      </w:r>
      <w:r w:rsidR="16EB8A87" w:rsidRPr="75538ABA">
        <w:t>Tommy</w:t>
      </w:r>
      <w:r w:rsidR="00EA4710">
        <w:t>”</w:t>
      </w:r>
      <w:r w:rsidR="16EB8A87" w:rsidRPr="75538ABA">
        <w:t>,</w:t>
      </w:r>
      <w:r w:rsidR="55F3E7BF" w:rsidRPr="75538ABA">
        <w:t xml:space="preserve"> which is represented as </w:t>
      </w:r>
      <w:r w:rsidR="55F3E7BF" w:rsidRPr="12D4C74E">
        <w:rPr>
          <w:i/>
          <w:iCs/>
        </w:rPr>
        <w:t>I</w:t>
      </w:r>
      <w:r w:rsidR="55F3E7BF" w:rsidRPr="75538ABA">
        <w:t>(0)=1</w:t>
      </w:r>
      <w:r w:rsidR="22824C95" w:rsidRPr="75538ABA">
        <w:t xml:space="preserve"> arriv</w:t>
      </w:r>
      <w:r w:rsidR="190B2526" w:rsidRPr="75538ABA">
        <w:t xml:space="preserve">ing </w:t>
      </w:r>
      <w:r w:rsidR="22824C95" w:rsidRPr="75538ABA">
        <w:t>to the school on the first day</w:t>
      </w:r>
      <w:r w:rsidR="6C9FD7F6" w:rsidRPr="75538ABA">
        <w:t xml:space="preserve">. The number of </w:t>
      </w:r>
      <w:r w:rsidR="7B13CD5B" w:rsidRPr="75538ABA">
        <w:t>susceptible</w:t>
      </w:r>
      <w:r w:rsidR="6C9FD7F6" w:rsidRPr="75538ABA">
        <w:t xml:space="preserve"> at the beginning of Day 1 </w:t>
      </w:r>
      <w:r w:rsidR="69A8CD33" w:rsidRPr="75538ABA">
        <w:t xml:space="preserve">is </w:t>
      </w:r>
      <w:r w:rsidR="5AF04387" w:rsidRPr="75538ABA">
        <w:t>represented</w:t>
      </w:r>
      <w:r w:rsidR="69A8CD33" w:rsidRPr="75538ABA">
        <w:t xml:space="preserve"> by</w:t>
      </w:r>
      <w:r w:rsidR="7DCA02F8" w:rsidRPr="75538ABA">
        <w:t xml:space="preserve"> </w:t>
      </w:r>
      <w:r w:rsidR="7DCA02F8" w:rsidRPr="12D4C74E">
        <w:rPr>
          <w:i/>
          <w:iCs/>
        </w:rPr>
        <w:t>S</w:t>
      </w:r>
      <w:r w:rsidR="7DCA02F8" w:rsidRPr="75538ABA">
        <w:t>(0)=20</w:t>
      </w:r>
      <w:r w:rsidR="01C145E2" w:rsidRPr="75538ABA">
        <w:t xml:space="preserve"> </w:t>
      </w:r>
      <w:r w:rsidR="5D1C7591" w:rsidRPr="75538ABA">
        <w:t xml:space="preserve">and the number of removals </w:t>
      </w:r>
      <w:r w:rsidR="5D1C7591" w:rsidRPr="12D4C74E">
        <w:rPr>
          <w:i/>
          <w:iCs/>
        </w:rPr>
        <w:t>R</w:t>
      </w:r>
      <w:r w:rsidR="5D1C7591" w:rsidRPr="75538ABA">
        <w:t xml:space="preserve">(0)=0. </w:t>
      </w:r>
      <w:r w:rsidR="56B204B8" w:rsidRPr="75538ABA">
        <w:t>Tsai, et al.</w:t>
      </w:r>
      <w:r w:rsidRPr="75538ABA">
        <w:rPr>
          <w:rStyle w:val="EndnoteReference"/>
        </w:rPr>
        <w:endnoteReference w:id="6"/>
      </w:r>
      <w:r w:rsidR="2BAFAB5D" w:rsidRPr="75538ABA">
        <w:t xml:space="preserve"> propose</w:t>
      </w:r>
      <w:r w:rsidR="703E252E" w:rsidRPr="75538ABA">
        <w:t>d</w:t>
      </w:r>
      <w:r w:rsidR="2BAFAB5D" w:rsidRPr="75538ABA">
        <w:t xml:space="preserve"> </w:t>
      </w:r>
      <w:r w:rsidR="287C73FC" w:rsidRPr="75538ABA">
        <w:t xml:space="preserve">a way that all </w:t>
      </w:r>
      <w:r w:rsidR="2BAFAB5D" w:rsidRPr="75538ABA">
        <w:t>th</w:t>
      </w:r>
      <w:r w:rsidR="7B85EBEE" w:rsidRPr="75538ABA">
        <w:t>e</w:t>
      </w:r>
      <w:r w:rsidR="2BAFAB5D" w:rsidRPr="75538ABA">
        <w:t xml:space="preserve"> </w:t>
      </w:r>
      <w:r w:rsidR="2BAFAB5D" w:rsidRPr="12D4C74E">
        <w:rPr>
          <w:i/>
          <w:iCs/>
        </w:rPr>
        <w:t xml:space="preserve">k </w:t>
      </w:r>
      <w:r w:rsidR="2BAFAB5D" w:rsidRPr="75538ABA">
        <w:t xml:space="preserve">infectives </w:t>
      </w:r>
      <w:r w:rsidR="07C7CC08" w:rsidRPr="75538ABA">
        <w:t>enter</w:t>
      </w:r>
      <w:r w:rsidR="61D1B0FA" w:rsidRPr="75538ABA">
        <w:t>ing</w:t>
      </w:r>
      <w:r w:rsidR="28067AF4" w:rsidRPr="75538ABA">
        <w:t xml:space="preserve"> the room</w:t>
      </w:r>
      <w:r w:rsidR="554A6CD0" w:rsidRPr="75538ABA">
        <w:t xml:space="preserve">, </w:t>
      </w:r>
      <w:r w:rsidR="4EBEFA3B" w:rsidRPr="75538ABA">
        <w:t xml:space="preserve">interacts with all </w:t>
      </w:r>
      <w:r w:rsidR="28067AF4" w:rsidRPr="12D4C74E">
        <w:rPr>
          <w:i/>
          <w:iCs/>
        </w:rPr>
        <w:t xml:space="preserve">n </w:t>
      </w:r>
      <w:proofErr w:type="spellStart"/>
      <w:r w:rsidR="1F5FA7FB" w:rsidRPr="75538ABA">
        <w:t>susceptibles</w:t>
      </w:r>
      <w:proofErr w:type="spellEnd"/>
      <w:r w:rsidR="28067AF4" w:rsidRPr="75538ABA">
        <w:t>,</w:t>
      </w:r>
      <w:r w:rsidR="6B7B129C" w:rsidRPr="75538ABA">
        <w:t xml:space="preserve"> by means </w:t>
      </w:r>
      <w:r w:rsidR="40E157DC" w:rsidRPr="75538ABA">
        <w:t>of Bern</w:t>
      </w:r>
      <w:r w:rsidR="4BE03700" w:rsidRPr="75538ABA">
        <w:t>(</w:t>
      </w:r>
      <w:r w:rsidR="4BE03700" w:rsidRPr="12D4C74E">
        <w:rPr>
          <w:i/>
          <w:iCs/>
        </w:rPr>
        <w:t>p</w:t>
      </w:r>
      <w:r w:rsidR="4BE03700" w:rsidRPr="75538ABA">
        <w:t>) trials. Then</w:t>
      </w:r>
      <w:r w:rsidR="197D43B9" w:rsidRPr="75538ABA">
        <w:t>,</w:t>
      </w:r>
      <w:r w:rsidR="4BE03700" w:rsidRPr="75538ABA">
        <w:t xml:space="preserve"> the </w:t>
      </w:r>
      <w:r w:rsidR="6370F866" w:rsidRPr="75538ABA">
        <w:t>probability</w:t>
      </w:r>
      <w:r w:rsidR="4BE03700" w:rsidRPr="75538ABA">
        <w:t xml:space="preserve"> of a susceptible beco</w:t>
      </w:r>
      <w:r w:rsidR="16479D22" w:rsidRPr="75538ABA">
        <w:t xml:space="preserve">ming </w:t>
      </w:r>
      <w:r w:rsidR="4BE03700" w:rsidRPr="75538ABA">
        <w:t>infected is equal to 1</w:t>
      </w:r>
      <w:r w:rsidR="0680D731" w:rsidRPr="75538ABA">
        <w:t xml:space="preserve"> </w:t>
      </w:r>
      <w:r w:rsidR="4BE03700" w:rsidRPr="75538ABA">
        <w:t>-</w:t>
      </w:r>
      <w:r w:rsidR="0680D731" w:rsidRPr="75538ABA">
        <w:t xml:space="preserve"> </w:t>
      </w:r>
      <w:r w:rsidR="4BE03700" w:rsidRPr="12D4C74E">
        <w:rPr>
          <w:i/>
          <w:iCs/>
        </w:rPr>
        <w:t>q</w:t>
      </w:r>
      <w:r w:rsidR="4BE03700" w:rsidRPr="75538ABA">
        <w:t xml:space="preserve"> </w:t>
      </w:r>
      <w:r w:rsidR="45FDD2BE" w:rsidRPr="75538ABA">
        <w:t>^</w:t>
      </w:r>
      <w:r w:rsidR="45FDD2BE" w:rsidRPr="12D4C74E">
        <w:rPr>
          <w:i/>
          <w:iCs/>
        </w:rPr>
        <w:t>k</w:t>
      </w:r>
      <w:r w:rsidR="31D0120F" w:rsidRPr="12D4C74E">
        <w:rPr>
          <w:i/>
          <w:iCs/>
        </w:rPr>
        <w:t xml:space="preserve">, </w:t>
      </w:r>
      <w:r w:rsidR="31D0120F" w:rsidRPr="75538ABA">
        <w:t>with</w:t>
      </w:r>
      <w:r w:rsidR="31D0120F" w:rsidRPr="12D4C74E">
        <w:rPr>
          <w:i/>
          <w:iCs/>
        </w:rPr>
        <w:t xml:space="preserve"> q </w:t>
      </w:r>
      <w:r w:rsidR="31D0120F" w:rsidRPr="75538ABA">
        <w:t>= 1</w:t>
      </w:r>
      <w:r w:rsidR="1252364D" w:rsidRPr="75538ABA">
        <w:t xml:space="preserve"> – </w:t>
      </w:r>
      <w:r w:rsidR="31D0120F" w:rsidRPr="12D4C74E">
        <w:rPr>
          <w:i/>
          <w:iCs/>
        </w:rPr>
        <w:t>p</w:t>
      </w:r>
      <w:r w:rsidR="1252364D" w:rsidRPr="12D4C74E">
        <w:rPr>
          <w:i/>
          <w:iCs/>
        </w:rPr>
        <w:t xml:space="preserve">. </w:t>
      </w:r>
      <w:r w:rsidR="1252364D" w:rsidRPr="75538ABA">
        <w:t xml:space="preserve">Therefore, performing </w:t>
      </w:r>
      <w:proofErr w:type="spellStart"/>
      <w:r w:rsidR="1252364D" w:rsidRPr="12D4C74E">
        <w:rPr>
          <w:i/>
          <w:iCs/>
        </w:rPr>
        <w:t>n</w:t>
      </w:r>
      <w:proofErr w:type="spellEnd"/>
      <w:r w:rsidR="1252364D" w:rsidRPr="75538ABA">
        <w:t xml:space="preserve"> Bern(</w:t>
      </w:r>
      <w:r w:rsidR="2C9B9D6D" w:rsidRPr="75538ABA">
        <w:t xml:space="preserve">1 - </w:t>
      </w:r>
      <m:oMath>
        <m:sSup>
          <m:sSupPr>
            <m:ctrlPr>
              <w:rPr>
                <w:rFonts w:ascii="Cambria Math" w:hAnsi="Cambria Math"/>
                <w:i/>
              </w:rPr>
            </m:ctrlPr>
          </m:sSupPr>
          <m:e>
            <m:r>
              <w:rPr>
                <w:rFonts w:ascii="Cambria Math" w:hAnsi="Cambria Math"/>
              </w:rPr>
              <m:t>q</m:t>
            </m:r>
          </m:e>
          <m:sup>
            <m:r>
              <w:rPr>
                <w:rFonts w:ascii="Cambria Math" w:hAnsi="Cambria Math"/>
              </w:rPr>
              <m:t>k</m:t>
            </m:r>
          </m:sup>
        </m:sSup>
      </m:oMath>
      <w:r w:rsidR="2C9B9D6D" w:rsidRPr="12D4C74E">
        <w:rPr>
          <w:i/>
          <w:iCs/>
        </w:rPr>
        <w:t xml:space="preserve">). </w:t>
      </w:r>
      <w:r w:rsidR="2C9B9D6D" w:rsidRPr="75538ABA">
        <w:t xml:space="preserve">For </w:t>
      </w:r>
      <w:r w:rsidR="16C70E1C" w:rsidRPr="75538ABA">
        <w:t>example,</w:t>
      </w:r>
      <w:r w:rsidR="2C9B9D6D" w:rsidRPr="75538ABA">
        <w:t xml:space="preserve"> on Day 1 the probability of </w:t>
      </w:r>
      <w:r w:rsidR="20532100" w:rsidRPr="12D4C74E">
        <w:rPr>
          <w:i/>
          <w:iCs/>
        </w:rPr>
        <w:t>p*</w:t>
      </w:r>
      <w:r w:rsidR="20532100" w:rsidRPr="75538ABA">
        <w:t>(</w:t>
      </w:r>
      <w:r w:rsidR="00641567">
        <w:t>t=</w:t>
      </w:r>
      <w:r w:rsidR="20532100" w:rsidRPr="75538ABA">
        <w:t>1) = 1-(1 - 0.02)</w:t>
      </w:r>
      <w:r w:rsidR="00907177">
        <w:rPr>
          <w:vertAlign w:val="superscript"/>
        </w:rPr>
        <w:t>1</w:t>
      </w:r>
      <w:r w:rsidR="20532100" w:rsidRPr="75538ABA">
        <w:t xml:space="preserve"> = 0.02. </w:t>
      </w:r>
      <w:r w:rsidR="7C801718" w:rsidRPr="75538ABA">
        <w:t xml:space="preserve">It is </w:t>
      </w:r>
      <w:r w:rsidR="00403F34" w:rsidRPr="75538ABA">
        <w:t>important</w:t>
      </w:r>
      <w:r w:rsidR="7C801718" w:rsidRPr="75538ABA">
        <w:t xml:space="preserve"> here to </w:t>
      </w:r>
      <w:r w:rsidR="00403F34" w:rsidRPr="75538ABA">
        <w:t>highlight</w:t>
      </w:r>
      <w:r w:rsidR="00403F34">
        <w:t xml:space="preserve">, that as each day passes </w:t>
      </w:r>
      <w:r w:rsidR="006431BE">
        <w:t xml:space="preserve">the probability changes depending on the number of </w:t>
      </w:r>
      <w:r w:rsidR="006431BE" w:rsidRPr="12D4C74E">
        <w:rPr>
          <w:i/>
          <w:iCs/>
        </w:rPr>
        <w:t>k</w:t>
      </w:r>
      <w:r w:rsidR="006431BE">
        <w:t xml:space="preserve"> infected kids</w:t>
      </w:r>
      <w:r w:rsidR="0068092B">
        <w:t>. The simulation will have a Bern(</w:t>
      </w:r>
      <w:r w:rsidR="0068092B" w:rsidRPr="12D4C74E">
        <w:rPr>
          <w:i/>
          <w:iCs/>
        </w:rPr>
        <w:t>p</w:t>
      </w:r>
      <w:r w:rsidR="0068092B">
        <w:t>*(</w:t>
      </w:r>
      <w:r w:rsidR="0068092B" w:rsidRPr="00247ABC">
        <w:rPr>
          <w:i/>
          <w:iCs/>
        </w:rPr>
        <w:t>t</w:t>
      </w:r>
      <w:r w:rsidR="0068092B">
        <w:t>))</w:t>
      </w:r>
      <w:r w:rsidR="002502D4">
        <w:t xml:space="preserve"> trials and will end when no more kids are infected.</w:t>
      </w:r>
      <w:r w:rsidR="00215A2C">
        <w:t xml:space="preserve"> To determine the number of </w:t>
      </w:r>
      <w:r w:rsidR="00215A2C" w:rsidRPr="12D4C74E">
        <w:rPr>
          <w:i/>
          <w:iCs/>
        </w:rPr>
        <w:t>k</w:t>
      </w:r>
      <w:r w:rsidR="002A0CE0">
        <w:t xml:space="preserve"> infected kids per day </w:t>
      </w:r>
      <w:r w:rsidR="00715244">
        <w:t xml:space="preserve">is calculated by comparing </w:t>
      </w:r>
      <w:r w:rsidR="51553EEF" w:rsidRPr="00D44A14">
        <w:rPr>
          <w:rFonts w:ascii="URWPalladioL" w:eastAsia="Times New Roman" w:hAnsi="URWPalladioL" w:cs="Times New Roman"/>
          <w:i/>
          <w:sz w:val="20"/>
          <w:szCs w:val="20"/>
        </w:rPr>
        <w:t>p</w:t>
      </w:r>
      <w:r w:rsidR="00715244" w:rsidRPr="00D44A14">
        <w:rPr>
          <w:rFonts w:ascii="URWPalladioL" w:eastAsia="Times New Roman" w:hAnsi="URWPalladioL" w:cs="Times New Roman"/>
          <w:i/>
          <w:sz w:val="20"/>
          <w:szCs w:val="20"/>
        </w:rPr>
        <w:t>*</w:t>
      </w:r>
      <w:r w:rsidR="00D82C28" w:rsidRPr="00D44A14">
        <w:rPr>
          <w:rFonts w:ascii="URWPalladioL" w:eastAsia="Times New Roman" w:hAnsi="URWPalladioL" w:cs="Times New Roman"/>
          <w:i/>
          <w:sz w:val="20"/>
          <w:szCs w:val="20"/>
        </w:rPr>
        <w:t>(t)</w:t>
      </w:r>
      <w:r w:rsidR="51553EEF" w:rsidRPr="75538ABA">
        <w:t xml:space="preserve"> &lt; </w:t>
      </w:r>
      <w:r w:rsidR="51553EEF" w:rsidRPr="12D4C74E">
        <w:rPr>
          <w:i/>
          <w:iCs/>
        </w:rPr>
        <w:t xml:space="preserve">U </w:t>
      </w:r>
      <w:r w:rsidR="00D82C28">
        <w:t xml:space="preserve">and updating the value of </w:t>
      </w:r>
      <w:r w:rsidR="00D82C28" w:rsidRPr="12D4C74E">
        <w:rPr>
          <w:i/>
          <w:iCs/>
        </w:rPr>
        <w:t>p*</w:t>
      </w:r>
      <w:r w:rsidR="00ED61FB">
        <w:t xml:space="preserve"> every day.</w:t>
      </w:r>
      <w:r w:rsidR="0035540B">
        <w:t xml:space="preserve"> </w:t>
      </w:r>
      <w:r w:rsidR="009F6CD5">
        <w:t xml:space="preserve">On Day 2 </w:t>
      </w:r>
      <w:r w:rsidR="00030D9E">
        <w:t xml:space="preserve">PRNs are </w:t>
      </w:r>
      <w:r w:rsidR="00F0118F">
        <w:t>calculated</w:t>
      </w:r>
      <w:r w:rsidR="00030D9E">
        <w:t xml:space="preserve"> for the remaining susceptible </w:t>
      </w:r>
      <w:r w:rsidR="006E79E0">
        <w:t>children and</w:t>
      </w:r>
      <w:r w:rsidR="00F0118F">
        <w:t xml:space="preserve"> continue until no additional kid get infected.</w:t>
      </w:r>
      <w:r w:rsidR="00DA7536">
        <w:t xml:space="preserve"> </w:t>
      </w:r>
      <w:r w:rsidR="006046B1">
        <w:t xml:space="preserve">To give another </w:t>
      </w:r>
      <w:r w:rsidR="006E79E0">
        <w:t>example, in</w:t>
      </w:r>
      <w:r w:rsidR="0035540B">
        <w:t xml:space="preserve"> order to calculate Day 2, assuming that</w:t>
      </w:r>
      <w:r w:rsidR="0096765B">
        <w:t xml:space="preserve"> result of the PRN for</w:t>
      </w:r>
      <w:r w:rsidR="00440B01">
        <w:t xml:space="preserve"> the end of the </w:t>
      </w:r>
      <w:r w:rsidR="0096765B">
        <w:t xml:space="preserve">Day 1 </w:t>
      </w:r>
      <w:r w:rsidR="00440B01">
        <w:t>is 2</w:t>
      </w:r>
      <w:r w:rsidR="00DA7536">
        <w:t xml:space="preserve"> infected</w:t>
      </w:r>
      <w:r w:rsidR="00440B01">
        <w:t xml:space="preserve">, </w:t>
      </w:r>
      <w:r w:rsidR="006748FD" w:rsidRPr="12D4C74E">
        <w:rPr>
          <w:i/>
          <w:iCs/>
        </w:rPr>
        <w:t>p</w:t>
      </w:r>
      <w:r w:rsidR="006748FD">
        <w:t xml:space="preserve"> = 0.02 , </w:t>
      </w:r>
      <w:r w:rsidR="00440B01">
        <w:t>the Day 2 will start with</w:t>
      </w:r>
      <w:r w:rsidR="006210EA">
        <w:t xml:space="preserve"> </w:t>
      </w:r>
      <w:r w:rsidR="006210EA" w:rsidRPr="12D4C74E">
        <w:rPr>
          <w:i/>
          <w:iCs/>
        </w:rPr>
        <w:t>S</w:t>
      </w:r>
      <w:r w:rsidR="006210EA">
        <w:t xml:space="preserve">(2) = </w:t>
      </w:r>
      <w:r w:rsidR="0002142E">
        <w:t xml:space="preserve">19, </w:t>
      </w:r>
      <w:r w:rsidR="00440B01">
        <w:t xml:space="preserve"> </w:t>
      </w:r>
      <w:r w:rsidR="0035540B" w:rsidRPr="12D4C74E">
        <w:rPr>
          <w:i/>
          <w:iCs/>
        </w:rPr>
        <w:t>I</w:t>
      </w:r>
      <w:r w:rsidR="0047089C">
        <w:t>(2)=</w:t>
      </w:r>
      <w:r w:rsidR="00215857">
        <w:t>2</w:t>
      </w:r>
      <w:r w:rsidR="0002142E">
        <w:t xml:space="preserve"> including </w:t>
      </w:r>
      <w:r w:rsidR="007A15B3">
        <w:t>“</w:t>
      </w:r>
      <w:r w:rsidR="0002142E">
        <w:t>Tommy</w:t>
      </w:r>
      <w:r w:rsidR="001F0794">
        <w:t>”</w:t>
      </w:r>
      <w:r w:rsidR="0047089C">
        <w:t xml:space="preserve">, </w:t>
      </w:r>
      <w:r w:rsidR="0047089C" w:rsidRPr="12D4C74E">
        <w:rPr>
          <w:i/>
          <w:iCs/>
        </w:rPr>
        <w:t>p</w:t>
      </w:r>
      <w:r w:rsidR="0047089C">
        <w:t>*(2)= 1</w:t>
      </w:r>
      <w:r w:rsidR="002C07F7">
        <w:t xml:space="preserve"> </w:t>
      </w:r>
      <w:r w:rsidR="0047089C">
        <w:t>-</w:t>
      </w:r>
      <w:r w:rsidR="002C07F7">
        <w:t xml:space="preserve"> </w:t>
      </w:r>
      <w:r w:rsidR="0047089C">
        <w:t>(</w:t>
      </w:r>
      <w:r w:rsidR="002C07F7">
        <w:t xml:space="preserve"> </w:t>
      </w:r>
      <w:r w:rsidR="00215857">
        <w:t>1</w:t>
      </w:r>
      <w:r w:rsidR="002C07F7">
        <w:t xml:space="preserve"> </w:t>
      </w:r>
      <w:r w:rsidR="00215857">
        <w:t>-</w:t>
      </w:r>
      <w:r w:rsidR="002C07F7">
        <w:t xml:space="preserve"> </w:t>
      </w:r>
      <w:r w:rsidR="00215857">
        <w:t>0.02</w:t>
      </w:r>
      <w:r w:rsidR="002C07F7">
        <w:t>)</w:t>
      </w:r>
      <w:r w:rsidR="00011EF3">
        <w:rPr>
          <w:vertAlign w:val="superscript"/>
        </w:rPr>
        <w:t>2</w:t>
      </w:r>
      <w:r w:rsidR="00EF4161">
        <w:t xml:space="preserve"> = </w:t>
      </w:r>
      <w:r w:rsidR="00602D92">
        <w:t>0</w:t>
      </w:r>
      <w:r w:rsidR="001C07CF">
        <w:t>.03</w:t>
      </w:r>
      <w:r w:rsidR="00662CF7">
        <w:t>9</w:t>
      </w:r>
      <w:r w:rsidR="008B74E1">
        <w:t>6</w:t>
      </w:r>
      <w:r w:rsidR="005C139E">
        <w:t>,</w:t>
      </w:r>
      <w:r w:rsidR="0002142E">
        <w:t xml:space="preserve"> </w:t>
      </w:r>
      <w:r w:rsidR="0002142E" w:rsidRPr="12D4C74E">
        <w:rPr>
          <w:i/>
          <w:iCs/>
        </w:rPr>
        <w:t>R</w:t>
      </w:r>
      <w:r w:rsidR="0002142E">
        <w:t>(0)= 0</w:t>
      </w:r>
      <w:r w:rsidR="005C139E">
        <w:t xml:space="preserve"> and so on.</w:t>
      </w:r>
      <w:r w:rsidR="002C07F7">
        <w:t xml:space="preserve"> </w:t>
      </w:r>
      <w:r w:rsidR="00AA7AC8">
        <w:t xml:space="preserve">The problem </w:t>
      </w:r>
      <w:r w:rsidR="00941602">
        <w:t>establishes</w:t>
      </w:r>
      <w:r w:rsidR="00AA7AC8">
        <w:t xml:space="preserve"> that </w:t>
      </w:r>
      <w:r w:rsidR="00941602">
        <w:t xml:space="preserve">infected individuals will remain infected for a </w:t>
      </w:r>
      <w:r w:rsidR="00941602" w:rsidRPr="12D4C74E">
        <w:rPr>
          <w:i/>
          <w:iCs/>
        </w:rPr>
        <w:t>Delta</w:t>
      </w:r>
      <w:r w:rsidR="00941602">
        <w:t xml:space="preserve"> of three days, therefore </w:t>
      </w:r>
      <w:r w:rsidR="001F0794">
        <w:t>“</w:t>
      </w:r>
      <w:r w:rsidR="00941602">
        <w:t>Tommy</w:t>
      </w:r>
      <w:r w:rsidR="001F0794">
        <w:t>”</w:t>
      </w:r>
      <w:r w:rsidR="00941602">
        <w:t xml:space="preserve"> will change from </w:t>
      </w:r>
      <w:r w:rsidR="00141238">
        <w:t>“infected”</w:t>
      </w:r>
      <w:r w:rsidR="00941602">
        <w:t xml:space="preserve"> to </w:t>
      </w:r>
      <w:r w:rsidR="00141238">
        <w:t>“</w:t>
      </w:r>
      <w:r w:rsidR="00941602">
        <w:t>re</w:t>
      </w:r>
      <w:r w:rsidR="00110832">
        <w:t>moved</w:t>
      </w:r>
      <w:r w:rsidR="00141238">
        <w:t>”</w:t>
      </w:r>
      <w:r w:rsidR="00110832">
        <w:t xml:space="preserve"> on Day 4</w:t>
      </w:r>
      <w:r w:rsidR="00287C90">
        <w:t>, for our example</w:t>
      </w:r>
      <w:r w:rsidR="00110832">
        <w:t xml:space="preserve"> </w:t>
      </w:r>
      <w:r w:rsidR="00110832" w:rsidRPr="12D4C74E">
        <w:rPr>
          <w:i/>
          <w:iCs/>
        </w:rPr>
        <w:t>R</w:t>
      </w:r>
      <w:r w:rsidR="00110832">
        <w:t>(4)=</w:t>
      </w:r>
      <w:r w:rsidR="00287C90">
        <w:t>2</w:t>
      </w:r>
      <w:r w:rsidR="00110832">
        <w:t xml:space="preserve">. </w:t>
      </w:r>
      <w:r w:rsidR="00941602">
        <w:t xml:space="preserve"> </w:t>
      </w:r>
    </w:p>
    <w:p w14:paraId="3EEC8BA9" w14:textId="2FF845FB" w:rsidR="5D50C472" w:rsidRDefault="5D50C472" w:rsidP="11D1075B">
      <w:pPr>
        <w:pStyle w:val="ListParagraph"/>
        <w:numPr>
          <w:ilvl w:val="1"/>
          <w:numId w:val="2"/>
        </w:numPr>
        <w:rPr>
          <w:b/>
          <w:bCs/>
        </w:rPr>
      </w:pPr>
      <w:r w:rsidRPr="12D4C74E">
        <w:rPr>
          <w:b/>
          <w:bCs/>
        </w:rPr>
        <w:t xml:space="preserve">Modeling and </w:t>
      </w:r>
      <w:r w:rsidR="0050053C">
        <w:rPr>
          <w:b/>
          <w:bCs/>
        </w:rPr>
        <w:t>R</w:t>
      </w:r>
      <w:r w:rsidRPr="12D4C74E">
        <w:rPr>
          <w:b/>
          <w:bCs/>
        </w:rPr>
        <w:t>esults</w:t>
      </w:r>
    </w:p>
    <w:p w14:paraId="0E5F4BD5" w14:textId="4E9662F5" w:rsidR="177958C0" w:rsidRDefault="0458A2E5" w:rsidP="12D4C74E">
      <w:pPr>
        <w:ind w:firstLine="720"/>
        <w:jc w:val="both"/>
      </w:pPr>
      <w:r>
        <w:lastRenderedPageBreak/>
        <w:t xml:space="preserve">Table 1 shows how the states from the SIR model changes, the probability and the number of cumulative PRNs generated from Day 1 until no additional children gets get infected for the first replication. On Day 1 there is 1 infected, “Tommy” = </w:t>
      </w:r>
      <w:r w:rsidRPr="5C464FCA">
        <w:rPr>
          <w:i/>
          <w:iCs/>
        </w:rPr>
        <w:t>I</w:t>
      </w:r>
      <w:r>
        <w:t xml:space="preserve">(1), with </w:t>
      </w:r>
      <w:r w:rsidRPr="5C464FCA">
        <w:rPr>
          <w:i/>
          <w:iCs/>
        </w:rPr>
        <w:t>S</w:t>
      </w:r>
      <w:r>
        <w:t xml:space="preserve">(1) = 20 </w:t>
      </w:r>
      <w:proofErr w:type="spellStart"/>
      <w:r>
        <w:t>susceptibles</w:t>
      </w:r>
      <w:proofErr w:type="spellEnd"/>
      <w:r>
        <w:t xml:space="preserve"> </w:t>
      </w:r>
      <w:r w:rsidRPr="5C464FCA">
        <w:rPr>
          <w:i/>
          <w:iCs/>
        </w:rPr>
        <w:t>R</w:t>
      </w:r>
      <w:r>
        <w:t xml:space="preserve">(1) = 0 recovered, a probability </w:t>
      </w:r>
      <w:r w:rsidRPr="5C464FCA">
        <w:rPr>
          <w:i/>
          <w:iCs/>
        </w:rPr>
        <w:t>p</w:t>
      </w:r>
      <w:r>
        <w:t xml:space="preserve">*(1)=0.02, with total number of PRNs generated, Cumulative PRNs = 20 . Day 2 shows s one additional infected for a total of </w:t>
      </w:r>
      <w:r w:rsidRPr="5C464FCA">
        <w:rPr>
          <w:i/>
          <w:iCs/>
        </w:rPr>
        <w:t>I</w:t>
      </w:r>
      <w:r>
        <w:t xml:space="preserve">(2) =2, </w:t>
      </w:r>
      <w:r w:rsidRPr="5C464FCA">
        <w:rPr>
          <w:i/>
          <w:iCs/>
        </w:rPr>
        <w:t>S</w:t>
      </w:r>
      <w:r>
        <w:t xml:space="preserve">(2)= 19, </w:t>
      </w:r>
      <w:r w:rsidRPr="5C464FCA">
        <w:rPr>
          <w:i/>
          <w:iCs/>
        </w:rPr>
        <w:t>R</w:t>
      </w:r>
      <w:r>
        <w:t xml:space="preserve">(2) = 0, the new </w:t>
      </w:r>
      <w:r w:rsidRPr="5C464FCA">
        <w:rPr>
          <w:i/>
          <w:iCs/>
        </w:rPr>
        <w:t>p</w:t>
      </w:r>
      <w:r>
        <w:t xml:space="preserve">*(2)=0.0396, total cumulative PRNs= 40. On Day 4 we see the first removed, “Tommy”.  As the days move along we stop seeing new infections Day 6 and the last infected person gets removed on Day 10. Therefore the spread of infection ends on Day 10 with a total infected of </w:t>
      </w:r>
      <w:r w:rsidRPr="5C464FCA">
        <w:rPr>
          <w:i/>
          <w:iCs/>
        </w:rPr>
        <w:t>I</w:t>
      </w:r>
      <w:r>
        <w:t xml:space="preserve">(10)=9 kids and </w:t>
      </w:r>
      <w:r w:rsidRPr="5C464FCA">
        <w:rPr>
          <w:i/>
          <w:iCs/>
        </w:rPr>
        <w:t>S</w:t>
      </w:r>
      <w:r>
        <w:t>(10)=12 susceptible that did not get infected.</w:t>
      </w:r>
    </w:p>
    <w:p w14:paraId="3C6E1562" w14:textId="13FB57D9" w:rsidR="177958C0" w:rsidRDefault="177958C0" w:rsidP="12D4C74E">
      <w:pPr>
        <w:pStyle w:val="Caption"/>
        <w:jc w:val="center"/>
      </w:pPr>
      <w:r>
        <w:t xml:space="preserve">Table </w:t>
      </w:r>
      <w:r>
        <w:fldChar w:fldCharType="begin"/>
      </w:r>
      <w:r>
        <w:instrText>SEQ Table \* ARABIC</w:instrText>
      </w:r>
      <w:r>
        <w:fldChar w:fldCharType="separate"/>
      </w:r>
      <w:r w:rsidR="001F3AC1">
        <w:rPr>
          <w:noProof/>
        </w:rPr>
        <w:t>1</w:t>
      </w:r>
      <w:r>
        <w:fldChar w:fldCharType="end"/>
      </w:r>
      <w:r w:rsidR="0012603D">
        <w:t xml:space="preserve">. </w:t>
      </w:r>
      <w:r>
        <w:t>Results for Replication 1 with p=0.02 n=21, with I(0)=1 on the Day 1</w:t>
      </w:r>
    </w:p>
    <w:p w14:paraId="1DCC091E" w14:textId="1905EBB9" w:rsidR="177958C0" w:rsidRDefault="177958C0" w:rsidP="12D4C74E">
      <w:pPr>
        <w:jc w:val="center"/>
      </w:pPr>
      <w:r>
        <w:rPr>
          <w:noProof/>
        </w:rPr>
        <w:drawing>
          <wp:inline distT="0" distB="0" distL="0" distR="0" wp14:anchorId="47A550AF" wp14:editId="5FD69AA0">
            <wp:extent cx="4102146" cy="3409950"/>
            <wp:effectExtent l="0" t="0" r="0" b="0"/>
            <wp:docPr id="102949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12">
                      <a:extLst>
                        <a:ext uri="{28A0092B-C50C-407E-A947-70E740481C1C}">
                          <a14:useLocalDpi xmlns:a14="http://schemas.microsoft.com/office/drawing/2010/main" val="0"/>
                        </a:ext>
                      </a:extLst>
                    </a:blip>
                    <a:srcRect l="5967"/>
                    <a:stretch/>
                  </pic:blipFill>
                  <pic:spPr bwMode="auto">
                    <a:xfrm>
                      <a:off x="0" y="0"/>
                      <a:ext cx="4102146" cy="3409950"/>
                    </a:xfrm>
                    <a:prstGeom prst="rect">
                      <a:avLst/>
                    </a:prstGeom>
                    <a:ln>
                      <a:noFill/>
                    </a:ln>
                    <a:extLst>
                      <a:ext uri="{53640926-AAD7-44D8-BBD7-CCE9431645EC}">
                        <a14:shadowObscured xmlns:a14="http://schemas.microsoft.com/office/drawing/2010/main"/>
                      </a:ext>
                    </a:extLst>
                  </pic:spPr>
                </pic:pic>
              </a:graphicData>
            </a:graphic>
          </wp:inline>
        </w:drawing>
      </w:r>
    </w:p>
    <w:p w14:paraId="57435C1C" w14:textId="77777777" w:rsidR="00177AC5" w:rsidRDefault="0458A2E5" w:rsidP="005F7B3B">
      <w:pPr>
        <w:keepNext/>
        <w:ind w:firstLine="720"/>
      </w:pPr>
      <w:r>
        <w:t>Figure 1 show</w:t>
      </w:r>
      <w:r w:rsidR="2D326874">
        <w:t>s</w:t>
      </w:r>
      <w:r>
        <w:t xml:space="preserve"> the first replication using a stack plot </w:t>
      </w:r>
      <w:r w:rsidR="4D31B47B">
        <w:t xml:space="preserve">where can be seen how the infection </w:t>
      </w:r>
      <w:r w:rsidR="150D05B3">
        <w:t>susceptible</w:t>
      </w:r>
      <w:r w:rsidR="4D31B47B">
        <w:t xml:space="preserve"> and recovered individuals change</w:t>
      </w:r>
      <w:r w:rsidR="460C69D5">
        <w:t xml:space="preserve"> status</w:t>
      </w:r>
      <w:r w:rsidR="4D31B47B">
        <w:t xml:space="preserve"> over time</w:t>
      </w:r>
      <w:r w:rsidR="7EB055BA">
        <w:t xml:space="preserve"> for the 21 kids with a 3 day infection rate</w:t>
      </w:r>
      <w:r w:rsidR="7BAC7A1A">
        <w:t xml:space="preserve">, and a probability of infection of </w:t>
      </w:r>
      <w:r w:rsidR="7BAC7A1A" w:rsidRPr="5C464FCA">
        <w:rPr>
          <w:i/>
          <w:iCs/>
        </w:rPr>
        <w:t>p</w:t>
      </w:r>
      <w:r w:rsidR="7BAC7A1A">
        <w:t xml:space="preserve">=0.02. </w:t>
      </w:r>
      <w:r w:rsidR="1B6DFD10">
        <w:t xml:space="preserve">The peak of the of the number of infected </w:t>
      </w:r>
      <w:r w:rsidR="5E87D2B5">
        <w:t>individuals</w:t>
      </w:r>
      <w:r w:rsidR="1B6DFD10">
        <w:t xml:space="preserve"> happen</w:t>
      </w:r>
      <w:r w:rsidR="2CF0DE3D">
        <w:t>ed</w:t>
      </w:r>
      <w:r w:rsidR="1B6DFD10">
        <w:t xml:space="preserve"> on </w:t>
      </w:r>
      <w:r w:rsidR="64DFF56B">
        <w:t xml:space="preserve">Day 5. </w:t>
      </w:r>
      <w:r w:rsidR="636FB06A">
        <w:t xml:space="preserve">On Day 6 started to die down until the spread stopped on Day 9 where the last kid was </w:t>
      </w:r>
      <w:r w:rsidR="636FB06A">
        <w:lastRenderedPageBreak/>
        <w:t xml:space="preserve">removed or recovered. The total of </w:t>
      </w:r>
      <w:r w:rsidR="593990B9">
        <w:t>susceptible</w:t>
      </w:r>
      <w:r w:rsidR="636FB06A">
        <w:t>/</w:t>
      </w:r>
      <w:r w:rsidR="5F62F63D">
        <w:t>not-infected individuals were 12, and the total of infected individuals were</w:t>
      </w:r>
      <w:r w:rsidR="6561DD2D">
        <w:t xml:space="preserve"> 9.</w:t>
      </w:r>
    </w:p>
    <w:p w14:paraId="1D0383FA" w14:textId="0EB52B1B" w:rsidR="005F7B3B" w:rsidRDefault="1773F0B2" w:rsidP="005F7B3B">
      <w:pPr>
        <w:keepNext/>
        <w:ind w:firstLine="720"/>
      </w:pPr>
      <w:r>
        <w:rPr>
          <w:noProof/>
        </w:rPr>
        <w:drawing>
          <wp:inline distT="0" distB="0" distL="0" distR="0" wp14:anchorId="12E23DAD" wp14:editId="2E58FD12">
            <wp:extent cx="5943600" cy="1752600"/>
            <wp:effectExtent l="0" t="0" r="0" b="0"/>
            <wp:docPr id="2084076252" name="Picture 2084076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076252"/>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14:paraId="6A69DFD5" w14:textId="43DA1370" w:rsidR="177958C0" w:rsidRPr="005F7B3B" w:rsidRDefault="005F7B3B" w:rsidP="005F7B3B">
      <w:pPr>
        <w:pStyle w:val="Caption"/>
        <w:jc w:val="center"/>
        <w:rPr>
          <w:i w:val="0"/>
          <w:iCs w:val="0"/>
        </w:rPr>
      </w:pPr>
      <w:r>
        <w:t xml:space="preserve">Figure </w:t>
      </w:r>
      <w:fldSimple w:instr=" SEQ Figure \* ARABIC ">
        <w:r w:rsidR="00131B9F">
          <w:rPr>
            <w:noProof/>
          </w:rPr>
          <w:t>1</w:t>
        </w:r>
      </w:fldSimple>
      <w:r>
        <w:t>. Stack plot of 21 Kids with 30 days for the First Replication</w:t>
      </w:r>
    </w:p>
    <w:p w14:paraId="315CBCA1" w14:textId="2E45B3A1" w:rsidR="001F3AC1" w:rsidRDefault="0674709F" w:rsidP="001F3AC1">
      <w:pPr>
        <w:keepNext/>
        <w:ind w:firstLine="720"/>
      </w:pPr>
      <w:r>
        <w:t>Figure 2</w:t>
      </w:r>
      <w:r w:rsidR="1B195A42">
        <w:t>, shows t</w:t>
      </w:r>
      <w:r w:rsidR="098FE20E">
        <w:t>he next step</w:t>
      </w:r>
      <w:r w:rsidR="64C5AF51">
        <w:t xml:space="preserve">, running </w:t>
      </w:r>
      <w:r w:rsidR="098FE20E">
        <w:t xml:space="preserve">100 replications of this same scenario and </w:t>
      </w:r>
      <w:r w:rsidR="00A2AA8F">
        <w:t>find</w:t>
      </w:r>
      <w:r w:rsidR="08E3469E">
        <w:t>ing</w:t>
      </w:r>
      <w:r w:rsidR="00A2AA8F">
        <w:t xml:space="preserve"> the expected </w:t>
      </w:r>
      <w:r w:rsidR="4BC22658">
        <w:t>value of</w:t>
      </w:r>
      <w:r w:rsidR="00A2AA8F">
        <w:t xml:space="preserve"> the status per day</w:t>
      </w:r>
      <w:r w:rsidR="098FE20E">
        <w:t xml:space="preserve"> to understand how the model behaves using the same base parameters</w:t>
      </w:r>
      <w:r w:rsidR="20B7E344">
        <w:t xml:space="preserve">. </w:t>
      </w:r>
      <w:r w:rsidR="52B33E3F">
        <w:t>The</w:t>
      </w:r>
      <w:r w:rsidR="369526E6">
        <w:t xml:space="preserve"> top part </w:t>
      </w:r>
      <w:r w:rsidR="3595F36B">
        <w:t xml:space="preserve">shows the stacked plot of </w:t>
      </w:r>
      <w:r w:rsidR="369526E6">
        <w:t xml:space="preserve">the expected value of each day for </w:t>
      </w:r>
      <w:r w:rsidR="7E209965">
        <w:t xml:space="preserve">the different status. On the bottom part of the same figure is an expanded view of the rate of infections. </w:t>
      </w:r>
      <w:r w:rsidR="772FCB00">
        <w:t xml:space="preserve">The figure shows that on </w:t>
      </w:r>
      <w:r w:rsidR="7E209965">
        <w:t>average the Da</w:t>
      </w:r>
      <w:r w:rsidR="3DA0BFC0">
        <w:t xml:space="preserve">y with most infections is Day </w:t>
      </w:r>
      <w:r w:rsidR="47230874">
        <w:t>3</w:t>
      </w:r>
      <w:r w:rsidR="3DA0BFC0">
        <w:t>.</w:t>
      </w:r>
      <w:r w:rsidR="2D7CE414">
        <w:t xml:space="preserve"> </w:t>
      </w:r>
      <w:r w:rsidR="7B9935C4">
        <w:t>Additionally</w:t>
      </w:r>
      <w:r w:rsidR="2D7CE414">
        <w:t>, it shows that o</w:t>
      </w:r>
      <w:r w:rsidR="3DA0BFC0">
        <w:t xml:space="preserve">n average the infections end on Day 24. </w:t>
      </w:r>
      <w:r w:rsidR="054E7040">
        <w:t xml:space="preserve">Table </w:t>
      </w:r>
      <w:r w:rsidR="00682579">
        <w:t>X</w:t>
      </w:r>
      <w:r w:rsidR="054E7040">
        <w:t xml:space="preserve"> on the </w:t>
      </w:r>
      <w:r w:rsidR="00697E0D">
        <w:t>A</w:t>
      </w:r>
      <w:r w:rsidR="001F3AC1">
        <w:t>ppendix</w:t>
      </w:r>
      <w:r w:rsidR="054E7040">
        <w:t xml:space="preserve"> section </w:t>
      </w:r>
      <w:r w:rsidR="00697E0D">
        <w:t xml:space="preserve">shows the value of each day for the </w:t>
      </w:r>
      <w:proofErr w:type="spellStart"/>
      <w:r w:rsidR="00697E0D">
        <w:t>the</w:t>
      </w:r>
      <w:proofErr w:type="spellEnd"/>
      <w:r w:rsidR="00697E0D">
        <w:t xml:space="preserve"> different </w:t>
      </w:r>
      <w:r w:rsidR="009516D3">
        <w:t>status (infected, susceptible and removed)</w:t>
      </w:r>
      <w:r w:rsidR="054E7040">
        <w:t xml:space="preserve"> </w:t>
      </w:r>
      <w:r w:rsidR="4F860244">
        <w:rPr>
          <w:noProof/>
        </w:rPr>
        <w:drawing>
          <wp:inline distT="0" distB="0" distL="0" distR="0" wp14:anchorId="57FBDD7F" wp14:editId="4B2AE560">
            <wp:extent cx="5943600" cy="3238500"/>
            <wp:effectExtent l="0" t="0" r="0" b="0"/>
            <wp:docPr id="1603308585" name="Picture 160330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308585"/>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7F398774" w14:textId="3F3F2C59" w:rsidR="5FA756D8" w:rsidRDefault="001F3AC1" w:rsidP="001F3AC1">
      <w:pPr>
        <w:pStyle w:val="Caption"/>
        <w:jc w:val="center"/>
      </w:pPr>
      <w:r>
        <w:t xml:space="preserve">Figure </w:t>
      </w:r>
      <w:fldSimple w:instr=" SEQ Figure \* ARABIC ">
        <w:r w:rsidR="00131B9F">
          <w:rPr>
            <w:noProof/>
          </w:rPr>
          <w:t>2</w:t>
        </w:r>
      </w:fldSimple>
      <w:r w:rsidR="00FB6188">
        <w:t xml:space="preserve">. </w:t>
      </w:r>
      <w:r>
        <w:t>Expected Status per day with 21 kids in 30 days p=0.02 and 100 replications</w:t>
      </w:r>
    </w:p>
    <w:p w14:paraId="08B50527" w14:textId="0A53316C" w:rsidR="00DB0C64" w:rsidRDefault="00DB0C64" w:rsidP="00DB0C64">
      <w:r>
        <w:t xml:space="preserve">Include expected value of infected, </w:t>
      </w:r>
      <w:proofErr w:type="spellStart"/>
      <w:r>
        <w:t>suscetibles</w:t>
      </w:r>
      <w:proofErr w:type="spellEnd"/>
      <w:r>
        <w:t xml:space="preserve"> and recovered after 100 replications.</w:t>
      </w:r>
    </w:p>
    <w:p w14:paraId="75951816" w14:textId="62E8669A" w:rsidR="00DB0C64" w:rsidRDefault="00DB0C64" w:rsidP="00DB0C64">
      <w:r>
        <w:t>Include histogram of end of infections</w:t>
      </w:r>
    </w:p>
    <w:p w14:paraId="28ADDCE0" w14:textId="77777777" w:rsidR="00DB0C64" w:rsidRPr="00DB0C64" w:rsidRDefault="00DB0C64" w:rsidP="00DB0C64"/>
    <w:p w14:paraId="7D27C3AD" w14:textId="7CEC2EFE" w:rsidR="5D50C472" w:rsidRDefault="5D50C472" w:rsidP="00217AED">
      <w:pPr>
        <w:pStyle w:val="ListParagraph"/>
        <w:numPr>
          <w:ilvl w:val="0"/>
          <w:numId w:val="2"/>
        </w:numPr>
        <w:rPr>
          <w:b/>
          <w:bCs/>
        </w:rPr>
      </w:pPr>
      <w:r w:rsidRPr="12D4C74E">
        <w:rPr>
          <w:b/>
          <w:bCs/>
        </w:rPr>
        <w:t>Answer to the questions</w:t>
      </w:r>
      <w:r w:rsidR="001D0AFB">
        <w:rPr>
          <w:b/>
          <w:bCs/>
        </w:rPr>
        <w:t xml:space="preserve"> presented in the Project</w:t>
      </w:r>
    </w:p>
    <w:p w14:paraId="07C97725" w14:textId="4393E870" w:rsidR="000C5B5A" w:rsidRPr="003D0C65" w:rsidRDefault="000A33C2" w:rsidP="00217AED">
      <w:pPr>
        <w:pStyle w:val="ListParagraph"/>
        <w:numPr>
          <w:ilvl w:val="1"/>
          <w:numId w:val="2"/>
        </w:numPr>
        <w:rPr>
          <w:u w:val="single"/>
        </w:rPr>
      </w:pPr>
      <w:r w:rsidRPr="003D0C65">
        <w:rPr>
          <w:u w:val="single"/>
        </w:rPr>
        <w:t xml:space="preserve">What is the distribution of the number of kids that Tommy infects on Day 1? </w:t>
      </w:r>
    </w:p>
    <w:p w14:paraId="595D6E35" w14:textId="155539FC" w:rsidR="00BC6280" w:rsidRPr="00BC6280" w:rsidRDefault="00A354E2" w:rsidP="00BC6280">
      <w:pPr>
        <w:ind w:left="720" w:firstLine="720"/>
      </w:pPr>
      <w:r>
        <w:t xml:space="preserve">After taking the values of </w:t>
      </w:r>
      <w:r w:rsidR="00DB0C64" w:rsidRPr="00DB0C64">
        <w:rPr>
          <w:i/>
          <w:iCs/>
        </w:rPr>
        <w:t>m</w:t>
      </w:r>
      <w:r>
        <w:t>=100 replications</w:t>
      </w:r>
      <w:r w:rsidR="00D144B5">
        <w:t xml:space="preserve"> and plotting the results, we </w:t>
      </w:r>
      <w:r w:rsidR="0091765C">
        <w:t>realized there are at least one</w:t>
      </w:r>
      <w:r w:rsidR="00F73C0D">
        <w:t xml:space="preserve"> kit kid gets infected 69% of the time. </w:t>
      </w:r>
      <w:r w:rsidR="00B80469">
        <w:t>Similarly,</w:t>
      </w:r>
      <w:r w:rsidR="00BC6280">
        <w:t xml:space="preserve"> at least 2 kids get</w:t>
      </w:r>
      <w:r w:rsidR="0091765C">
        <w:t xml:space="preserve"> infected</w:t>
      </w:r>
      <w:r w:rsidR="00BC6280">
        <w:t xml:space="preserve"> 21% of the time and at least 3 kids get infected 10% of the time</w:t>
      </w:r>
      <w:r w:rsidR="001520F8">
        <w:t xml:space="preserve"> for the 100 </w:t>
      </w:r>
      <w:r w:rsidR="00244743">
        <w:t>replications</w:t>
      </w:r>
      <w:r w:rsidR="00DF341B">
        <w:t xml:space="preserve"> reflected on </w:t>
      </w:r>
      <w:r w:rsidR="00682579">
        <w:t>Table 2</w:t>
      </w:r>
      <w:r w:rsidR="0056249E">
        <w:t>.</w:t>
      </w:r>
    </w:p>
    <w:p w14:paraId="50E2DA87" w14:textId="34A54E89" w:rsidR="00A32CA4" w:rsidRPr="00B81FC9" w:rsidRDefault="00665533" w:rsidP="00217AED">
      <w:pPr>
        <w:ind w:left="720" w:firstLine="720"/>
      </w:pPr>
      <w:r>
        <w:t>So, we have</w:t>
      </w:r>
      <w:r w:rsidR="00B81FC9">
        <w:t xml:space="preserve"> H</w:t>
      </w:r>
      <w:r w:rsidR="00B81FC9">
        <w:rPr>
          <w:vertAlign w:val="subscript"/>
        </w:rPr>
        <w:t>0:</w:t>
      </w:r>
      <w:r w:rsidR="00B81FC9">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Exp(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Exp(</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w:p>
    <w:p w14:paraId="22FB7A51" w14:textId="1EF70B98" w:rsidR="003D3DCE" w:rsidRDefault="003D3DCE" w:rsidP="003D3DCE">
      <w:pPr>
        <w:pStyle w:val="Caption"/>
        <w:keepNext/>
        <w:jc w:val="center"/>
      </w:pPr>
      <w:r>
        <w:t xml:space="preserve">Table </w:t>
      </w:r>
      <w:fldSimple w:instr=" SEQ Table \* ARABIC ">
        <w:r>
          <w:rPr>
            <w:noProof/>
          </w:rPr>
          <w:t>2</w:t>
        </w:r>
      </w:fldSimple>
      <w:r>
        <w:t xml:space="preserve"> Infected kids on day 1 for n=100 replications</w:t>
      </w:r>
    </w:p>
    <w:p w14:paraId="5C387088" w14:textId="11017F4D" w:rsidR="004C0D74" w:rsidRDefault="001D0AFB" w:rsidP="004C0D74">
      <w:pPr>
        <w:jc w:val="center"/>
      </w:pPr>
      <w:r>
        <w:rPr>
          <w:noProof/>
        </w:rPr>
        <w:drawing>
          <wp:inline distT="0" distB="0" distL="0" distR="0" wp14:anchorId="017D57D6" wp14:editId="409F5C52">
            <wp:extent cx="189547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5475" cy="1143000"/>
                    </a:xfrm>
                    <a:prstGeom prst="rect">
                      <a:avLst/>
                    </a:prstGeom>
                  </pic:spPr>
                </pic:pic>
              </a:graphicData>
            </a:graphic>
          </wp:inline>
        </w:drawing>
      </w:r>
    </w:p>
    <w:p w14:paraId="3AD80E2A" w14:textId="6C2FDC89" w:rsidR="0056249E" w:rsidRPr="00B55194" w:rsidRDefault="0056249E" w:rsidP="004C0D74">
      <w:pPr>
        <w:ind w:firstLine="720"/>
      </w:pPr>
      <w:r>
        <w:t>Therefore</w:t>
      </w:r>
      <w:r w:rsidR="004C0D74">
        <w:t>,</w:t>
      </w:r>
      <w:r>
        <w:t xml:space="preserve"> the distribution for Day 1 as presented in the histogram of Figure 3 shows an Exponential distribution.</w:t>
      </w:r>
    </w:p>
    <w:p w14:paraId="232A9C62" w14:textId="77777777" w:rsidR="00131B9F" w:rsidRDefault="002A077C" w:rsidP="00131B9F">
      <w:pPr>
        <w:keepNext/>
      </w:pPr>
      <w:r>
        <w:rPr>
          <w:noProof/>
        </w:rPr>
        <w:drawing>
          <wp:inline distT="0" distB="0" distL="0" distR="0" wp14:anchorId="24CB2464" wp14:editId="4A964E48">
            <wp:extent cx="5943600" cy="2620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0645"/>
                    </a:xfrm>
                    <a:prstGeom prst="rect">
                      <a:avLst/>
                    </a:prstGeom>
                  </pic:spPr>
                </pic:pic>
              </a:graphicData>
            </a:graphic>
          </wp:inline>
        </w:drawing>
      </w:r>
    </w:p>
    <w:p w14:paraId="30125441" w14:textId="0BA6E23B" w:rsidR="00DE0881" w:rsidRPr="002A077C" w:rsidRDefault="00131B9F" w:rsidP="00131B9F">
      <w:pPr>
        <w:pStyle w:val="Caption"/>
        <w:jc w:val="center"/>
      </w:pPr>
      <w:r>
        <w:t xml:space="preserve">Figure </w:t>
      </w:r>
      <w:fldSimple w:instr=" SEQ Figure \* ARABIC ">
        <w:r>
          <w:rPr>
            <w:noProof/>
          </w:rPr>
          <w:t>3</w:t>
        </w:r>
      </w:fldSimple>
      <w:r>
        <w:t>. Distribution for Day 1</w:t>
      </w:r>
    </w:p>
    <w:p w14:paraId="30DB0ABD" w14:textId="77777777" w:rsidR="00485F3E" w:rsidRPr="003D0C65" w:rsidRDefault="000A33C2" w:rsidP="003D0C65">
      <w:pPr>
        <w:pStyle w:val="ListParagraph"/>
        <w:numPr>
          <w:ilvl w:val="1"/>
          <w:numId w:val="2"/>
        </w:numPr>
        <w:rPr>
          <w:u w:val="single"/>
        </w:rPr>
      </w:pPr>
      <w:r w:rsidRPr="003D0C65">
        <w:rPr>
          <w:u w:val="single"/>
        </w:rPr>
        <w:t xml:space="preserve">What is the expected number of kids that Tommy infects on Day 1? </w:t>
      </w:r>
    </w:p>
    <w:p w14:paraId="3017BDC1" w14:textId="0EB6AB1C" w:rsidR="00551E00" w:rsidRDefault="00725FC3" w:rsidP="003275B7">
      <w:pPr>
        <w:ind w:firstLine="720"/>
      </w:pPr>
      <w:r>
        <w:t xml:space="preserve">The expected number of kids that Tommy infects on </w:t>
      </w:r>
      <w:r w:rsidR="00B55194">
        <w:t>Day</w:t>
      </w:r>
      <w:r w:rsidR="00E8669C">
        <w:t xml:space="preserve"> 1</w:t>
      </w:r>
      <w:r w:rsidR="00B55194">
        <w:t xml:space="preserve"> </w:t>
      </w:r>
      <w:r w:rsidR="00EA044F">
        <w:t xml:space="preserve">can be defined E[D=1] = </w:t>
      </w:r>
      <w:r w:rsidR="00131B9F">
        <w:t>Sum</w:t>
      </w:r>
      <w:r w:rsidR="00097020">
        <w:t xml:space="preserve"> </w:t>
      </w:r>
      <w:proofErr w:type="spellStart"/>
      <w:r w:rsidR="00097020">
        <w:t>i</w:t>
      </w:r>
      <w:proofErr w:type="spellEnd"/>
      <w:r w:rsidR="00097020">
        <w:t>=1 to D=</w:t>
      </w:r>
      <w:ins w:id="0" w:author="Carlos Ordonez">
        <w:r w:rsidR="003275B7">
          <w:t>b</w:t>
        </w:r>
        <w:r w:rsidR="00097020">
          <w:t>=</w:t>
        </w:r>
        <w:r w:rsidR="003275B7">
          <w:t xml:space="preserve"> re</w:t>
        </w:r>
        <w:r w:rsidR="00E8669C">
          <w:t>p</w:t>
        </w:r>
        <w:r w:rsidR="003275B7">
          <w:t xml:space="preserve">lications </w:t>
        </w:r>
      </w:ins>
      <w:r w:rsidR="00097020">
        <w:t>max days of infection/</w:t>
      </w:r>
      <w:r w:rsidR="00DB0C64">
        <w:t>replications</w:t>
      </w:r>
      <w:r w:rsidR="003D0C65">
        <w:t xml:space="preserve">. The result is </w:t>
      </w:r>
      <w:r w:rsidR="00B84933">
        <w:t>equal to 1.48.</w:t>
      </w:r>
    </w:p>
    <w:p w14:paraId="6B341CBF" w14:textId="77777777" w:rsidR="00485F3E" w:rsidRPr="00B84933" w:rsidRDefault="000A33C2" w:rsidP="00B84933">
      <w:pPr>
        <w:pStyle w:val="ListParagraph"/>
        <w:numPr>
          <w:ilvl w:val="1"/>
          <w:numId w:val="2"/>
        </w:numPr>
        <w:rPr>
          <w:b/>
          <w:bCs/>
          <w:u w:val="single"/>
        </w:rPr>
      </w:pPr>
      <w:r w:rsidRPr="00B84933">
        <w:rPr>
          <w:u w:val="single"/>
        </w:rPr>
        <w:t xml:space="preserve">What is the expected number of kids that are infected by Day 2 (you can count Tommy if you want)? </w:t>
      </w:r>
    </w:p>
    <w:p w14:paraId="36E1C8D4" w14:textId="4547AC6B" w:rsidR="00B84933" w:rsidRPr="00B84933" w:rsidRDefault="00DB0C64" w:rsidP="00B84933">
      <w:r>
        <w:lastRenderedPageBreak/>
        <w:t>Similarly, t</w:t>
      </w:r>
      <w:r w:rsidR="00B84933">
        <w:t xml:space="preserve">he expected number of kids that are infected on </w:t>
      </w:r>
      <w:r w:rsidR="00F114C3">
        <w:t xml:space="preserve">Day 2 </w:t>
      </w:r>
    </w:p>
    <w:p w14:paraId="2B5E6877" w14:textId="09F9C50F" w:rsidR="000A33C2" w:rsidRPr="00177AC5" w:rsidRDefault="000A33C2" w:rsidP="00DB0C64">
      <w:pPr>
        <w:pStyle w:val="ListParagraph"/>
        <w:numPr>
          <w:ilvl w:val="1"/>
          <w:numId w:val="2"/>
        </w:numPr>
        <w:rPr>
          <w:b/>
          <w:bCs/>
          <w:u w:val="single"/>
        </w:rPr>
      </w:pPr>
      <w:r w:rsidRPr="00177AC5">
        <w:rPr>
          <w:u w:val="single"/>
        </w:rPr>
        <w:t xml:space="preserve">Simulate the number of kids that are infected on Days 1,2,. . . . Do this many times. What are the (estimated) expected numbers of kids that are infected by Day </w:t>
      </w:r>
      <w:proofErr w:type="spellStart"/>
      <w:r w:rsidRPr="00177AC5">
        <w:rPr>
          <w:u w:val="single"/>
        </w:rPr>
        <w:t>i</w:t>
      </w:r>
      <w:proofErr w:type="spellEnd"/>
      <w:r w:rsidRPr="00177AC5">
        <w:rPr>
          <w:u w:val="single"/>
        </w:rPr>
        <w:t xml:space="preserve">, </w:t>
      </w:r>
      <w:proofErr w:type="spellStart"/>
      <w:r w:rsidRPr="00177AC5">
        <w:rPr>
          <w:u w:val="single"/>
        </w:rPr>
        <w:t>i</w:t>
      </w:r>
      <w:proofErr w:type="spellEnd"/>
      <w:r w:rsidRPr="00177AC5">
        <w:rPr>
          <w:u w:val="single"/>
        </w:rPr>
        <w:t xml:space="preserve"> = 1, 2, . . .? Produce a histogram detailing how long the “epidemic” will last.</w:t>
      </w:r>
    </w:p>
    <w:p w14:paraId="35DB3826" w14:textId="77777777" w:rsidR="00177AC5" w:rsidRPr="00177AC5" w:rsidRDefault="00177AC5" w:rsidP="00177AC5">
      <w:pPr>
        <w:rPr>
          <w:b/>
          <w:bCs/>
        </w:rPr>
      </w:pPr>
      <w:r w:rsidRPr="00177AC5">
        <w:rPr>
          <w:b/>
          <w:bCs/>
        </w:rPr>
        <w:t>[histogram the JC did]</w:t>
      </w:r>
    </w:p>
    <w:p w14:paraId="4E0982CD" w14:textId="77777777" w:rsidR="00177AC5" w:rsidRPr="00177AC5" w:rsidRDefault="00177AC5" w:rsidP="00177AC5">
      <w:pPr>
        <w:ind w:left="1080"/>
        <w:rPr>
          <w:b/>
          <w:bCs/>
          <w:u w:val="single"/>
        </w:rPr>
      </w:pPr>
    </w:p>
    <w:p w14:paraId="5899D50B" w14:textId="6DA012E4" w:rsidR="00177AC5" w:rsidRPr="00177AC5" w:rsidRDefault="00177AC5" w:rsidP="00177AC5">
      <w:pPr>
        <w:pStyle w:val="ListParagraph"/>
        <w:numPr>
          <w:ilvl w:val="0"/>
          <w:numId w:val="2"/>
        </w:numPr>
        <w:rPr>
          <w:b/>
          <w:bCs/>
          <w:u w:val="single"/>
        </w:rPr>
      </w:pPr>
      <w:r>
        <w:t>Conclusions</w:t>
      </w:r>
    </w:p>
    <w:p w14:paraId="31019B68" w14:textId="43A4CD72" w:rsidR="00177AC5" w:rsidRPr="00177AC5" w:rsidRDefault="00177AC5" w:rsidP="00177AC5">
      <w:pPr>
        <w:pStyle w:val="ListParagraph"/>
        <w:numPr>
          <w:ilvl w:val="0"/>
          <w:numId w:val="2"/>
        </w:numPr>
        <w:rPr>
          <w:b/>
          <w:bCs/>
          <w:u w:val="single"/>
        </w:rPr>
      </w:pPr>
      <w:r>
        <w:t>References</w:t>
      </w:r>
    </w:p>
    <w:p w14:paraId="246A6ABA" w14:textId="5E858C60" w:rsidR="00177AC5" w:rsidRPr="00177AC5" w:rsidRDefault="00177AC5" w:rsidP="00177AC5">
      <w:pPr>
        <w:pStyle w:val="ListParagraph"/>
        <w:numPr>
          <w:ilvl w:val="0"/>
          <w:numId w:val="2"/>
        </w:numPr>
        <w:rPr>
          <w:b/>
          <w:bCs/>
          <w:u w:val="single"/>
        </w:rPr>
      </w:pPr>
      <w:r>
        <w:t>Appendix</w:t>
      </w:r>
    </w:p>
    <w:p w14:paraId="75112B1C" w14:textId="32983140" w:rsidR="11D1075B" w:rsidRDefault="11D1075B" w:rsidP="11D1075B">
      <w:pPr>
        <w:jc w:val="center"/>
        <w:rPr>
          <w:b/>
          <w:bCs/>
        </w:rPr>
      </w:pPr>
    </w:p>
    <w:p w14:paraId="71DA54B7" w14:textId="01F84159" w:rsidR="11D1075B" w:rsidRDefault="11D1075B" w:rsidP="11D1075B">
      <w:pPr>
        <w:jc w:val="center"/>
        <w:rPr>
          <w:b/>
          <w:bCs/>
        </w:rPr>
      </w:pPr>
    </w:p>
    <w:p w14:paraId="5B91D8BE" w14:textId="59D82991" w:rsidR="11D1075B" w:rsidRDefault="11D1075B" w:rsidP="11D1075B">
      <w:pPr>
        <w:jc w:val="center"/>
        <w:rPr>
          <w:b/>
          <w:bCs/>
        </w:rPr>
      </w:pPr>
    </w:p>
    <w:p w14:paraId="2B174EE1" w14:textId="77777777" w:rsidR="00EC5098" w:rsidRDefault="00EC5098" w:rsidP="00EC5098">
      <w:pPr>
        <w:ind w:firstLine="720"/>
        <w:jc w:val="center"/>
      </w:pPr>
      <w:r>
        <w:t>Appendix</w:t>
      </w:r>
    </w:p>
    <w:p w14:paraId="3839D4B2" w14:textId="4EAB0F47" w:rsidR="00EC5098" w:rsidRDefault="00EC5098" w:rsidP="00EC5098">
      <w:pPr>
        <w:pStyle w:val="Caption"/>
        <w:keepNext/>
        <w:jc w:val="center"/>
      </w:pPr>
      <w:r>
        <w:lastRenderedPageBreak/>
        <w:t xml:space="preserve">Table </w:t>
      </w:r>
      <w:r w:rsidR="00200EB8">
        <w:fldChar w:fldCharType="begin"/>
      </w:r>
      <w:r w:rsidR="00200EB8">
        <w:instrText xml:space="preserve"> SEQ Table \* ARABIC </w:instrText>
      </w:r>
      <w:r w:rsidR="00200EB8">
        <w:fldChar w:fldCharType="separate"/>
      </w:r>
      <w:r w:rsidR="00131B9F">
        <w:rPr>
          <w:noProof/>
        </w:rPr>
        <w:t>3</w:t>
      </w:r>
      <w:r w:rsidR="00200EB8">
        <w:rPr>
          <w:noProof/>
        </w:rPr>
        <w:fldChar w:fldCharType="end"/>
      </w:r>
      <w:r>
        <w:t>. Expected value per day of Status of Infected, Susceptible and Remove for p =0.02, with 21 kids and 100 replications</w:t>
      </w:r>
    </w:p>
    <w:p w14:paraId="1DA18B08" w14:textId="77777777" w:rsidR="00EC5098" w:rsidRDefault="00EC5098" w:rsidP="00EC5098">
      <w:pPr>
        <w:jc w:val="center"/>
      </w:pPr>
      <w:r>
        <w:rPr>
          <w:noProof/>
        </w:rPr>
        <w:drawing>
          <wp:inline distT="0" distB="0" distL="0" distR="0" wp14:anchorId="3C176E65" wp14:editId="69F2E989">
            <wp:extent cx="5524498" cy="6486525"/>
            <wp:effectExtent l="0" t="0" r="0" b="0"/>
            <wp:docPr id="387364887" name="Picture 387364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24498" cy="6486525"/>
                    </a:xfrm>
                    <a:prstGeom prst="rect">
                      <a:avLst/>
                    </a:prstGeom>
                  </pic:spPr>
                </pic:pic>
              </a:graphicData>
            </a:graphic>
          </wp:inline>
        </w:drawing>
      </w:r>
    </w:p>
    <w:p w14:paraId="595F67A1" w14:textId="77777777" w:rsidR="00EC5098" w:rsidRDefault="00EC5098" w:rsidP="00EC5098"/>
    <w:p w14:paraId="5B8F29DF" w14:textId="693E4D17" w:rsidR="1941B69B" w:rsidRDefault="1941B69B" w:rsidP="1941B69B"/>
    <w:p w14:paraId="7021E375" w14:textId="2021C1C5" w:rsidR="1941B69B" w:rsidRDefault="1941B69B" w:rsidP="1941B69B">
      <w:pPr>
        <w:rPr>
          <w:b/>
          <w:bCs/>
        </w:rPr>
      </w:pPr>
    </w:p>
    <w:p w14:paraId="35C4CBAA" w14:textId="41A7470E" w:rsidR="1941B69B" w:rsidRDefault="1941B69B" w:rsidP="1941B69B">
      <w:pPr>
        <w:rPr>
          <w:b/>
          <w:bCs/>
        </w:rPr>
      </w:pPr>
    </w:p>
    <w:sectPr w:rsidR="1941B69B">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725C" w14:textId="77777777" w:rsidR="00200EB8" w:rsidRDefault="00200EB8">
      <w:pPr>
        <w:spacing w:after="0" w:line="240" w:lineRule="auto"/>
      </w:pPr>
      <w:r>
        <w:separator/>
      </w:r>
    </w:p>
  </w:endnote>
  <w:endnote w:type="continuationSeparator" w:id="0">
    <w:p w14:paraId="2E776CAA" w14:textId="77777777" w:rsidR="00200EB8" w:rsidRDefault="00200EB8">
      <w:pPr>
        <w:spacing w:after="0" w:line="240" w:lineRule="auto"/>
      </w:pPr>
      <w:r>
        <w:continuationSeparator/>
      </w:r>
    </w:p>
  </w:endnote>
  <w:endnote w:type="continuationNotice" w:id="1">
    <w:p w14:paraId="5FDF54E9" w14:textId="77777777" w:rsidR="00200EB8" w:rsidRDefault="00200EB8">
      <w:pPr>
        <w:spacing w:after="0" w:line="240" w:lineRule="auto"/>
      </w:pPr>
    </w:p>
  </w:endnote>
  <w:endnote w:id="2">
    <w:p w14:paraId="2436931C" w14:textId="2FEDA75E" w:rsidR="11D1075B" w:rsidRDefault="11D1075B" w:rsidP="11D1075B">
      <w:pPr>
        <w:pStyle w:val="EndnoteText"/>
      </w:pPr>
      <w:r w:rsidRPr="11D1075B">
        <w:rPr>
          <w:rStyle w:val="EndnoteReference"/>
          <w:rFonts w:ascii="Arial" w:eastAsia="Arial" w:hAnsi="Arial" w:cs="Arial"/>
          <w:sz w:val="18"/>
          <w:szCs w:val="18"/>
        </w:rPr>
        <w:endnoteRef/>
      </w:r>
      <w:r w:rsidRPr="11D1075B">
        <w:rPr>
          <w:rFonts w:ascii="Arial" w:eastAsia="Arial" w:hAnsi="Arial" w:cs="Arial"/>
          <w:sz w:val="18"/>
          <w:szCs w:val="18"/>
        </w:rPr>
        <w:t xml:space="preserve"> </w:t>
      </w:r>
      <w:r w:rsidRPr="11D1075B">
        <w:rPr>
          <w:rFonts w:ascii="Arial" w:eastAsia="Arial" w:hAnsi="Arial" w:cs="Arial"/>
          <w:color w:val="333333"/>
          <w:sz w:val="18"/>
          <w:szCs w:val="18"/>
        </w:rPr>
        <w:t xml:space="preserve">Morens DM, Folkers GK, Fauci AS. What is a pandemic? </w:t>
      </w:r>
      <w:r w:rsidRPr="11D1075B">
        <w:rPr>
          <w:rFonts w:ascii="Arial" w:eastAsia="Arial" w:hAnsi="Arial" w:cs="Arial"/>
          <w:i/>
          <w:iCs/>
          <w:color w:val="333333"/>
          <w:sz w:val="18"/>
          <w:szCs w:val="18"/>
        </w:rPr>
        <w:t>J Infect Dis.</w:t>
      </w:r>
      <w:r w:rsidRPr="11D1075B">
        <w:rPr>
          <w:rFonts w:ascii="Arial" w:eastAsia="Arial" w:hAnsi="Arial" w:cs="Arial"/>
          <w:color w:val="333333"/>
          <w:sz w:val="18"/>
          <w:szCs w:val="18"/>
        </w:rPr>
        <w:t xml:space="preserve"> 2009;200(7):1018-1021.</w:t>
      </w:r>
    </w:p>
  </w:endnote>
  <w:endnote w:id="3">
    <w:p w14:paraId="0458A2AF" w14:textId="14655FE4" w:rsidR="11D1075B" w:rsidRDefault="11D1075B" w:rsidP="11D1075B">
      <w:pPr>
        <w:pStyle w:val="EndnoteText"/>
      </w:pPr>
      <w:r w:rsidRPr="11D1075B">
        <w:rPr>
          <w:rStyle w:val="EndnoteReference"/>
          <w:rFonts w:ascii="Arial" w:eastAsia="Arial" w:hAnsi="Arial" w:cs="Arial"/>
          <w:sz w:val="18"/>
          <w:szCs w:val="18"/>
        </w:rPr>
        <w:endnoteRef/>
      </w:r>
      <w:r w:rsidRPr="11D1075B">
        <w:rPr>
          <w:rFonts w:ascii="Arial" w:eastAsia="Arial" w:hAnsi="Arial" w:cs="Arial"/>
          <w:sz w:val="18"/>
          <w:szCs w:val="18"/>
        </w:rPr>
        <w:t xml:space="preserve"> </w:t>
      </w:r>
      <w:r w:rsidRPr="11D1075B">
        <w:rPr>
          <w:rFonts w:ascii="Arial" w:eastAsia="Arial" w:hAnsi="Arial" w:cs="Arial"/>
          <w:color w:val="333333"/>
          <w:sz w:val="18"/>
          <w:szCs w:val="18"/>
        </w:rPr>
        <w:t xml:space="preserve">Morens DM, Folkers GK, Fauci AS. What is a pandemic? </w:t>
      </w:r>
      <w:r w:rsidRPr="11D1075B">
        <w:rPr>
          <w:rFonts w:ascii="Arial" w:eastAsia="Arial" w:hAnsi="Arial" w:cs="Arial"/>
          <w:i/>
          <w:iCs/>
          <w:color w:val="333333"/>
          <w:sz w:val="18"/>
          <w:szCs w:val="18"/>
        </w:rPr>
        <w:t>J Infect Dis.</w:t>
      </w:r>
      <w:r w:rsidRPr="11D1075B">
        <w:rPr>
          <w:rFonts w:ascii="Arial" w:eastAsia="Arial" w:hAnsi="Arial" w:cs="Arial"/>
          <w:color w:val="333333"/>
          <w:sz w:val="18"/>
          <w:szCs w:val="18"/>
        </w:rPr>
        <w:t xml:space="preserve"> 2009;200(7):1018-1021.</w:t>
      </w:r>
    </w:p>
  </w:endnote>
  <w:endnote w:id="4">
    <w:p w14:paraId="71AFE214" w14:textId="2CCE9FF4" w:rsidR="11D1075B" w:rsidRDefault="11D1075B" w:rsidP="11D1075B">
      <w:pPr>
        <w:pStyle w:val="EndnoteText"/>
      </w:pPr>
      <w:r w:rsidRPr="11D1075B">
        <w:rPr>
          <w:rStyle w:val="EndnoteReference"/>
          <w:rFonts w:ascii="Arial" w:eastAsia="Arial" w:hAnsi="Arial" w:cs="Arial"/>
          <w:sz w:val="18"/>
          <w:szCs w:val="18"/>
        </w:rPr>
        <w:endnoteRef/>
      </w:r>
      <w:r w:rsidRPr="11D1075B">
        <w:rPr>
          <w:rFonts w:ascii="Arial" w:eastAsia="Arial" w:hAnsi="Arial" w:cs="Arial"/>
          <w:sz w:val="18"/>
          <w:szCs w:val="18"/>
        </w:rPr>
        <w:t xml:space="preserve"> Wilson S., Alabdulkarim A. and Goldsman D.  W, Green Simulation of Pandemic Disease Propagation </w:t>
      </w:r>
      <w:r w:rsidRPr="11D1075B">
        <w:rPr>
          <w:rFonts w:ascii="Arial" w:eastAsia="Arial" w:hAnsi="Arial" w:cs="Arial"/>
          <w:i/>
          <w:iCs/>
          <w:color w:val="222222"/>
          <w:sz w:val="18"/>
          <w:szCs w:val="18"/>
        </w:rPr>
        <w:t>Symmetry</w:t>
      </w:r>
      <w:r w:rsidRPr="11D1075B">
        <w:rPr>
          <w:rFonts w:ascii="Arial" w:eastAsia="Arial" w:hAnsi="Arial" w:cs="Arial"/>
          <w:color w:val="222222"/>
          <w:sz w:val="18"/>
          <w:szCs w:val="18"/>
        </w:rPr>
        <w:t xml:space="preserve"> </w:t>
      </w:r>
      <w:r w:rsidRPr="11D1075B">
        <w:rPr>
          <w:rFonts w:ascii="Arial" w:eastAsia="Arial" w:hAnsi="Arial" w:cs="Arial"/>
          <w:b/>
          <w:bCs/>
          <w:color w:val="222222"/>
          <w:sz w:val="18"/>
          <w:szCs w:val="18"/>
        </w:rPr>
        <w:t>2019</w:t>
      </w:r>
      <w:r w:rsidRPr="11D1075B">
        <w:rPr>
          <w:rFonts w:ascii="Arial" w:eastAsia="Arial" w:hAnsi="Arial" w:cs="Arial"/>
          <w:color w:val="222222"/>
          <w:sz w:val="18"/>
          <w:szCs w:val="18"/>
        </w:rPr>
        <w:t xml:space="preserve">, </w:t>
      </w:r>
      <w:r w:rsidRPr="11D1075B">
        <w:rPr>
          <w:rFonts w:ascii="Arial" w:eastAsia="Arial" w:hAnsi="Arial" w:cs="Arial"/>
          <w:i/>
          <w:iCs/>
          <w:color w:val="222222"/>
          <w:sz w:val="18"/>
          <w:szCs w:val="18"/>
        </w:rPr>
        <w:t>11</w:t>
      </w:r>
      <w:r w:rsidRPr="11D1075B">
        <w:rPr>
          <w:rFonts w:ascii="Arial" w:eastAsia="Arial" w:hAnsi="Arial" w:cs="Arial"/>
          <w:color w:val="222222"/>
          <w:sz w:val="18"/>
          <w:szCs w:val="18"/>
        </w:rPr>
        <w:t>(4), 580</w:t>
      </w:r>
    </w:p>
  </w:endnote>
  <w:endnote w:id="5">
    <w:p w14:paraId="6B55F16D" w14:textId="2AC146F4" w:rsidR="75538ABA" w:rsidRDefault="75538ABA" w:rsidP="75538ABA">
      <w:pPr>
        <w:pStyle w:val="EndnoteText"/>
      </w:pPr>
      <w:r w:rsidRPr="75538ABA">
        <w:rPr>
          <w:rStyle w:val="EndnoteReference"/>
        </w:rPr>
        <w:endnoteRef/>
      </w:r>
      <w:r>
        <w:t xml:space="preserve"> Feng, M.; Staum, J. Green simulation designs for repeated experiments. In Proceedings of the 2015 Winter</w:t>
      </w:r>
    </w:p>
    <w:p w14:paraId="0FDB7282" w14:textId="1A0DB3A2" w:rsidR="75538ABA" w:rsidRDefault="75538ABA" w:rsidP="75538ABA">
      <w:pPr>
        <w:pStyle w:val="EndnoteText"/>
      </w:pPr>
      <w:r>
        <w:t>Simulation Conference; Yilmaz, L., Chan, W.K.V., Moon, I., Roeder, T.M.K., Macal, C., Rossetti, M.D., Eds.;</w:t>
      </w:r>
    </w:p>
  </w:endnote>
  <w:endnote w:id="6">
    <w:p w14:paraId="6E5B8A91" w14:textId="455A8DC7" w:rsidR="75538ABA" w:rsidRDefault="75538ABA" w:rsidP="75538ABA">
      <w:pPr>
        <w:pStyle w:val="EndnoteText"/>
      </w:pPr>
      <w:r w:rsidRPr="75538ABA">
        <w:rPr>
          <w:rStyle w:val="EndnoteReference"/>
        </w:rPr>
        <w:endnoteRef/>
      </w:r>
      <w:r>
        <w:t xml:space="preserve"> Tsai, M.T.; Chern, T.C.; Chuang, J.H.; Hsueh, C.W.; Kuo, H.S.; Liau, C.J.; Riley, S.; Shen, B.J.; Shen, C.H.;</w:t>
      </w:r>
    </w:p>
    <w:p w14:paraId="0B41F5CE" w14:textId="6378A76F" w:rsidR="75538ABA" w:rsidRDefault="75538ABA" w:rsidP="75538ABA">
      <w:pPr>
        <w:pStyle w:val="EndnoteText"/>
      </w:pPr>
      <w:r>
        <w:t>Wang, D.W.; et al. Efficient simulation of the spatial transmission dynamics of influenza. PLoS ONE 2010,</w:t>
      </w:r>
    </w:p>
    <w:p w14:paraId="17A29989" w14:textId="0359B2C2" w:rsidR="75538ABA" w:rsidRDefault="75538ABA" w:rsidP="75538ABA">
      <w:pPr>
        <w:pStyle w:val="EndnoteText"/>
      </w:pPr>
      <w:r>
        <w:t>5, e13292.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URWPalladioL">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D1075B" w14:paraId="68AFB427" w14:textId="77777777" w:rsidTr="11D1075B">
      <w:tc>
        <w:tcPr>
          <w:tcW w:w="3120" w:type="dxa"/>
        </w:tcPr>
        <w:p w14:paraId="36AF99EB" w14:textId="6C291964" w:rsidR="11D1075B" w:rsidRDefault="11D1075B" w:rsidP="11D1075B">
          <w:pPr>
            <w:pStyle w:val="Header"/>
            <w:ind w:left="-115"/>
          </w:pPr>
        </w:p>
      </w:tc>
      <w:tc>
        <w:tcPr>
          <w:tcW w:w="3120" w:type="dxa"/>
        </w:tcPr>
        <w:p w14:paraId="7C067B72" w14:textId="4D1E4FE5" w:rsidR="11D1075B" w:rsidRDefault="11D1075B" w:rsidP="11D1075B">
          <w:pPr>
            <w:pStyle w:val="Header"/>
            <w:jc w:val="center"/>
          </w:pPr>
        </w:p>
      </w:tc>
      <w:tc>
        <w:tcPr>
          <w:tcW w:w="3120" w:type="dxa"/>
        </w:tcPr>
        <w:p w14:paraId="179658F3" w14:textId="2F765D36" w:rsidR="11D1075B" w:rsidRDefault="11D1075B" w:rsidP="11D1075B">
          <w:pPr>
            <w:pStyle w:val="Header"/>
            <w:ind w:right="-115"/>
            <w:jc w:val="right"/>
          </w:pPr>
        </w:p>
      </w:tc>
    </w:tr>
  </w:tbl>
  <w:p w14:paraId="4A0E42F8" w14:textId="6543B06D" w:rsidR="11D1075B" w:rsidRDefault="11D1075B" w:rsidP="11D10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A0FD4" w14:textId="77777777" w:rsidR="00200EB8" w:rsidRDefault="00200EB8">
      <w:pPr>
        <w:spacing w:after="0" w:line="240" w:lineRule="auto"/>
      </w:pPr>
      <w:r>
        <w:separator/>
      </w:r>
    </w:p>
  </w:footnote>
  <w:footnote w:type="continuationSeparator" w:id="0">
    <w:p w14:paraId="38537733" w14:textId="77777777" w:rsidR="00200EB8" w:rsidRDefault="00200EB8">
      <w:pPr>
        <w:spacing w:after="0" w:line="240" w:lineRule="auto"/>
      </w:pPr>
      <w:r>
        <w:continuationSeparator/>
      </w:r>
    </w:p>
  </w:footnote>
  <w:footnote w:type="continuationNotice" w:id="1">
    <w:p w14:paraId="1B6DD64D" w14:textId="77777777" w:rsidR="00200EB8" w:rsidRDefault="00200E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D1075B" w14:paraId="79022F77" w14:textId="77777777" w:rsidTr="11D1075B">
      <w:tc>
        <w:tcPr>
          <w:tcW w:w="3120" w:type="dxa"/>
        </w:tcPr>
        <w:p w14:paraId="32459CCB" w14:textId="608C1357" w:rsidR="11D1075B" w:rsidRDefault="11D1075B" w:rsidP="11D1075B">
          <w:pPr>
            <w:pStyle w:val="Header"/>
            <w:ind w:left="-115"/>
          </w:pPr>
        </w:p>
      </w:tc>
      <w:tc>
        <w:tcPr>
          <w:tcW w:w="3120" w:type="dxa"/>
        </w:tcPr>
        <w:p w14:paraId="108BACC1" w14:textId="1AD84835" w:rsidR="11D1075B" w:rsidRDefault="11D1075B" w:rsidP="11D1075B">
          <w:pPr>
            <w:pStyle w:val="Header"/>
            <w:jc w:val="center"/>
          </w:pPr>
        </w:p>
      </w:tc>
      <w:tc>
        <w:tcPr>
          <w:tcW w:w="3120" w:type="dxa"/>
        </w:tcPr>
        <w:p w14:paraId="22500724" w14:textId="7D4EF7EC" w:rsidR="11D1075B" w:rsidRDefault="11D1075B" w:rsidP="11D1075B">
          <w:pPr>
            <w:pStyle w:val="Header"/>
            <w:ind w:right="-115"/>
            <w:jc w:val="right"/>
          </w:pPr>
        </w:p>
      </w:tc>
    </w:tr>
  </w:tbl>
  <w:p w14:paraId="77BAF254" w14:textId="505AFD0A" w:rsidR="11D1075B" w:rsidRDefault="11D1075B" w:rsidP="11D10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A6D20"/>
    <w:multiLevelType w:val="hybridMultilevel"/>
    <w:tmpl w:val="79D430E0"/>
    <w:lvl w:ilvl="0" w:tplc="8C0C4C90">
      <w:start w:val="1"/>
      <w:numFmt w:val="bullet"/>
      <w:lvlText w:val=""/>
      <w:lvlJc w:val="left"/>
      <w:pPr>
        <w:ind w:left="720" w:hanging="360"/>
      </w:pPr>
      <w:rPr>
        <w:rFonts w:ascii="Symbol" w:hAnsi="Symbol" w:hint="default"/>
      </w:rPr>
    </w:lvl>
    <w:lvl w:ilvl="1" w:tplc="822AF7B2">
      <w:start w:val="1"/>
      <w:numFmt w:val="bullet"/>
      <w:lvlText w:val="o"/>
      <w:lvlJc w:val="left"/>
      <w:pPr>
        <w:ind w:left="1440" w:hanging="360"/>
      </w:pPr>
      <w:rPr>
        <w:rFonts w:ascii="Courier New" w:hAnsi="Courier New" w:hint="default"/>
      </w:rPr>
    </w:lvl>
    <w:lvl w:ilvl="2" w:tplc="08CCCA8A">
      <w:start w:val="1"/>
      <w:numFmt w:val="bullet"/>
      <w:lvlText w:val=""/>
      <w:lvlJc w:val="left"/>
      <w:pPr>
        <w:ind w:left="2160" w:hanging="360"/>
      </w:pPr>
      <w:rPr>
        <w:rFonts w:ascii="Wingdings" w:hAnsi="Wingdings" w:hint="default"/>
      </w:rPr>
    </w:lvl>
    <w:lvl w:ilvl="3" w:tplc="BA18A60A">
      <w:start w:val="1"/>
      <w:numFmt w:val="bullet"/>
      <w:lvlText w:val=""/>
      <w:lvlJc w:val="left"/>
      <w:pPr>
        <w:ind w:left="2880" w:hanging="360"/>
      </w:pPr>
      <w:rPr>
        <w:rFonts w:ascii="Symbol" w:hAnsi="Symbol" w:hint="default"/>
      </w:rPr>
    </w:lvl>
    <w:lvl w:ilvl="4" w:tplc="372600A8">
      <w:start w:val="1"/>
      <w:numFmt w:val="bullet"/>
      <w:lvlText w:val="o"/>
      <w:lvlJc w:val="left"/>
      <w:pPr>
        <w:ind w:left="3600" w:hanging="360"/>
      </w:pPr>
      <w:rPr>
        <w:rFonts w:ascii="Courier New" w:hAnsi="Courier New" w:hint="default"/>
      </w:rPr>
    </w:lvl>
    <w:lvl w:ilvl="5" w:tplc="66763BAE">
      <w:start w:val="1"/>
      <w:numFmt w:val="bullet"/>
      <w:lvlText w:val=""/>
      <w:lvlJc w:val="left"/>
      <w:pPr>
        <w:ind w:left="4320" w:hanging="360"/>
      </w:pPr>
      <w:rPr>
        <w:rFonts w:ascii="Wingdings" w:hAnsi="Wingdings" w:hint="default"/>
      </w:rPr>
    </w:lvl>
    <w:lvl w:ilvl="6" w:tplc="D17C05F8">
      <w:start w:val="1"/>
      <w:numFmt w:val="bullet"/>
      <w:lvlText w:val=""/>
      <w:lvlJc w:val="left"/>
      <w:pPr>
        <w:ind w:left="5040" w:hanging="360"/>
      </w:pPr>
      <w:rPr>
        <w:rFonts w:ascii="Symbol" w:hAnsi="Symbol" w:hint="default"/>
      </w:rPr>
    </w:lvl>
    <w:lvl w:ilvl="7" w:tplc="375C1436">
      <w:start w:val="1"/>
      <w:numFmt w:val="bullet"/>
      <w:lvlText w:val="o"/>
      <w:lvlJc w:val="left"/>
      <w:pPr>
        <w:ind w:left="5760" w:hanging="360"/>
      </w:pPr>
      <w:rPr>
        <w:rFonts w:ascii="Courier New" w:hAnsi="Courier New" w:hint="default"/>
      </w:rPr>
    </w:lvl>
    <w:lvl w:ilvl="8" w:tplc="AC8AC22C">
      <w:start w:val="1"/>
      <w:numFmt w:val="bullet"/>
      <w:lvlText w:val=""/>
      <w:lvlJc w:val="left"/>
      <w:pPr>
        <w:ind w:left="6480" w:hanging="360"/>
      </w:pPr>
      <w:rPr>
        <w:rFonts w:ascii="Wingdings" w:hAnsi="Wingdings" w:hint="default"/>
      </w:rPr>
    </w:lvl>
  </w:abstractNum>
  <w:abstractNum w:abstractNumId="1" w15:restartNumberingAfterBreak="0">
    <w:nsid w:val="5D067E7E"/>
    <w:multiLevelType w:val="hybridMultilevel"/>
    <w:tmpl w:val="E2FC6D8C"/>
    <w:lvl w:ilvl="0" w:tplc="F046415C">
      <w:start w:val="1"/>
      <w:numFmt w:val="decimal"/>
      <w:lvlText w:val="%1."/>
      <w:lvlJc w:val="left"/>
      <w:pPr>
        <w:ind w:left="720" w:hanging="360"/>
      </w:pPr>
    </w:lvl>
    <w:lvl w:ilvl="1" w:tplc="FA30CD6A">
      <w:start w:val="1"/>
      <w:numFmt w:val="lowerLetter"/>
      <w:lvlText w:val="%2."/>
      <w:lvlJc w:val="left"/>
      <w:pPr>
        <w:ind w:left="1440" w:hanging="360"/>
      </w:pPr>
    </w:lvl>
    <w:lvl w:ilvl="2" w:tplc="D128A1B4">
      <w:start w:val="1"/>
      <w:numFmt w:val="lowerRoman"/>
      <w:lvlText w:val="%3."/>
      <w:lvlJc w:val="right"/>
      <w:pPr>
        <w:ind w:left="2160" w:hanging="180"/>
      </w:pPr>
    </w:lvl>
    <w:lvl w:ilvl="3" w:tplc="1E7CD24E">
      <w:start w:val="1"/>
      <w:numFmt w:val="decimal"/>
      <w:lvlText w:val="%4."/>
      <w:lvlJc w:val="left"/>
      <w:pPr>
        <w:ind w:left="2880" w:hanging="360"/>
      </w:pPr>
    </w:lvl>
    <w:lvl w:ilvl="4" w:tplc="ACA8312A">
      <w:start w:val="1"/>
      <w:numFmt w:val="lowerLetter"/>
      <w:lvlText w:val="%5."/>
      <w:lvlJc w:val="left"/>
      <w:pPr>
        <w:ind w:left="3600" w:hanging="360"/>
      </w:pPr>
    </w:lvl>
    <w:lvl w:ilvl="5" w:tplc="969EBA9A">
      <w:start w:val="1"/>
      <w:numFmt w:val="lowerRoman"/>
      <w:lvlText w:val="%6."/>
      <w:lvlJc w:val="right"/>
      <w:pPr>
        <w:ind w:left="4320" w:hanging="180"/>
      </w:pPr>
    </w:lvl>
    <w:lvl w:ilvl="6" w:tplc="32901FC2">
      <w:start w:val="1"/>
      <w:numFmt w:val="decimal"/>
      <w:lvlText w:val="%7."/>
      <w:lvlJc w:val="left"/>
      <w:pPr>
        <w:ind w:left="5040" w:hanging="360"/>
      </w:pPr>
    </w:lvl>
    <w:lvl w:ilvl="7" w:tplc="D5A6FD9E">
      <w:start w:val="1"/>
      <w:numFmt w:val="lowerLetter"/>
      <w:lvlText w:val="%8."/>
      <w:lvlJc w:val="left"/>
      <w:pPr>
        <w:ind w:left="5760" w:hanging="360"/>
      </w:pPr>
    </w:lvl>
    <w:lvl w:ilvl="8" w:tplc="272E983C">
      <w:start w:val="1"/>
      <w:numFmt w:val="lowerRoman"/>
      <w:lvlText w:val="%9."/>
      <w:lvlJc w:val="right"/>
      <w:pPr>
        <w:ind w:left="6480" w:hanging="180"/>
      </w:pPr>
    </w:lvl>
  </w:abstractNum>
  <w:abstractNum w:abstractNumId="2" w15:restartNumberingAfterBreak="0">
    <w:nsid w:val="602D5E08"/>
    <w:multiLevelType w:val="hybridMultilevel"/>
    <w:tmpl w:val="4740E1EC"/>
    <w:lvl w:ilvl="0" w:tplc="CE682576">
      <w:start w:val="1"/>
      <w:numFmt w:val="bullet"/>
      <w:lvlText w:val=""/>
      <w:lvlJc w:val="left"/>
      <w:pPr>
        <w:ind w:left="720" w:hanging="360"/>
      </w:pPr>
      <w:rPr>
        <w:rFonts w:ascii="Symbol" w:hAnsi="Symbol" w:hint="default"/>
      </w:rPr>
    </w:lvl>
    <w:lvl w:ilvl="1" w:tplc="7AD48C10">
      <w:start w:val="1"/>
      <w:numFmt w:val="bullet"/>
      <w:lvlText w:val="o"/>
      <w:lvlJc w:val="left"/>
      <w:pPr>
        <w:ind w:left="1440" w:hanging="360"/>
      </w:pPr>
      <w:rPr>
        <w:rFonts w:ascii="Courier New" w:hAnsi="Courier New" w:hint="default"/>
      </w:rPr>
    </w:lvl>
    <w:lvl w:ilvl="2" w:tplc="B7466F38">
      <w:start w:val="1"/>
      <w:numFmt w:val="bullet"/>
      <w:lvlText w:val=""/>
      <w:lvlJc w:val="left"/>
      <w:pPr>
        <w:ind w:left="2160" w:hanging="360"/>
      </w:pPr>
      <w:rPr>
        <w:rFonts w:ascii="Wingdings" w:hAnsi="Wingdings" w:hint="default"/>
      </w:rPr>
    </w:lvl>
    <w:lvl w:ilvl="3" w:tplc="3724B9C2">
      <w:start w:val="1"/>
      <w:numFmt w:val="bullet"/>
      <w:lvlText w:val=""/>
      <w:lvlJc w:val="left"/>
      <w:pPr>
        <w:ind w:left="2880" w:hanging="360"/>
      </w:pPr>
      <w:rPr>
        <w:rFonts w:ascii="Symbol" w:hAnsi="Symbol" w:hint="default"/>
      </w:rPr>
    </w:lvl>
    <w:lvl w:ilvl="4" w:tplc="C0982A74">
      <w:start w:val="1"/>
      <w:numFmt w:val="bullet"/>
      <w:lvlText w:val="o"/>
      <w:lvlJc w:val="left"/>
      <w:pPr>
        <w:ind w:left="3600" w:hanging="360"/>
      </w:pPr>
      <w:rPr>
        <w:rFonts w:ascii="Courier New" w:hAnsi="Courier New" w:hint="default"/>
      </w:rPr>
    </w:lvl>
    <w:lvl w:ilvl="5" w:tplc="0F904F6C">
      <w:start w:val="1"/>
      <w:numFmt w:val="bullet"/>
      <w:lvlText w:val=""/>
      <w:lvlJc w:val="left"/>
      <w:pPr>
        <w:ind w:left="4320" w:hanging="360"/>
      </w:pPr>
      <w:rPr>
        <w:rFonts w:ascii="Wingdings" w:hAnsi="Wingdings" w:hint="default"/>
      </w:rPr>
    </w:lvl>
    <w:lvl w:ilvl="6" w:tplc="71AEB120">
      <w:start w:val="1"/>
      <w:numFmt w:val="bullet"/>
      <w:lvlText w:val=""/>
      <w:lvlJc w:val="left"/>
      <w:pPr>
        <w:ind w:left="5040" w:hanging="360"/>
      </w:pPr>
      <w:rPr>
        <w:rFonts w:ascii="Symbol" w:hAnsi="Symbol" w:hint="default"/>
      </w:rPr>
    </w:lvl>
    <w:lvl w:ilvl="7" w:tplc="85628FFA">
      <w:start w:val="1"/>
      <w:numFmt w:val="bullet"/>
      <w:lvlText w:val="o"/>
      <w:lvlJc w:val="left"/>
      <w:pPr>
        <w:ind w:left="5760" w:hanging="360"/>
      </w:pPr>
      <w:rPr>
        <w:rFonts w:ascii="Courier New" w:hAnsi="Courier New" w:hint="default"/>
      </w:rPr>
    </w:lvl>
    <w:lvl w:ilvl="8" w:tplc="E636552A">
      <w:start w:val="1"/>
      <w:numFmt w:val="bullet"/>
      <w:lvlText w:val=""/>
      <w:lvlJc w:val="left"/>
      <w:pPr>
        <w:ind w:left="6480" w:hanging="360"/>
      </w:pPr>
      <w:rPr>
        <w:rFonts w:ascii="Wingdings" w:hAnsi="Wingdings" w:hint="default"/>
      </w:rPr>
    </w:lvl>
  </w:abstractNum>
  <w:abstractNum w:abstractNumId="3" w15:restartNumberingAfterBreak="0">
    <w:nsid w:val="6CAA016B"/>
    <w:multiLevelType w:val="hybridMultilevel"/>
    <w:tmpl w:val="25967018"/>
    <w:lvl w:ilvl="0" w:tplc="EBA0DE90">
      <w:start w:val="1"/>
      <w:numFmt w:val="decimal"/>
      <w:lvlText w:val="%1."/>
      <w:lvlJc w:val="left"/>
      <w:pPr>
        <w:ind w:left="720" w:hanging="360"/>
      </w:pPr>
    </w:lvl>
    <w:lvl w:ilvl="1" w:tplc="B9989A96">
      <w:start w:val="1"/>
      <w:numFmt w:val="lowerLetter"/>
      <w:lvlText w:val="%2."/>
      <w:lvlJc w:val="left"/>
      <w:pPr>
        <w:ind w:left="1440" w:hanging="360"/>
      </w:pPr>
    </w:lvl>
    <w:lvl w:ilvl="2" w:tplc="E54AEF70">
      <w:start w:val="1"/>
      <w:numFmt w:val="lowerRoman"/>
      <w:lvlText w:val="%3."/>
      <w:lvlJc w:val="right"/>
      <w:pPr>
        <w:ind w:left="2160" w:hanging="180"/>
      </w:pPr>
    </w:lvl>
    <w:lvl w:ilvl="3" w:tplc="3A66BFA2">
      <w:start w:val="1"/>
      <w:numFmt w:val="decimal"/>
      <w:lvlText w:val="%4."/>
      <w:lvlJc w:val="left"/>
      <w:pPr>
        <w:ind w:left="2880" w:hanging="360"/>
      </w:pPr>
    </w:lvl>
    <w:lvl w:ilvl="4" w:tplc="3F1A3A1A">
      <w:start w:val="1"/>
      <w:numFmt w:val="lowerLetter"/>
      <w:lvlText w:val="%5."/>
      <w:lvlJc w:val="left"/>
      <w:pPr>
        <w:ind w:left="3600" w:hanging="360"/>
      </w:pPr>
    </w:lvl>
    <w:lvl w:ilvl="5" w:tplc="40D0E804">
      <w:start w:val="1"/>
      <w:numFmt w:val="lowerRoman"/>
      <w:lvlText w:val="%6."/>
      <w:lvlJc w:val="right"/>
      <w:pPr>
        <w:ind w:left="4320" w:hanging="180"/>
      </w:pPr>
    </w:lvl>
    <w:lvl w:ilvl="6" w:tplc="7F2C5FDE">
      <w:start w:val="1"/>
      <w:numFmt w:val="decimal"/>
      <w:lvlText w:val="%7."/>
      <w:lvlJc w:val="left"/>
      <w:pPr>
        <w:ind w:left="5040" w:hanging="360"/>
      </w:pPr>
    </w:lvl>
    <w:lvl w:ilvl="7" w:tplc="2D4E6062">
      <w:start w:val="1"/>
      <w:numFmt w:val="lowerLetter"/>
      <w:lvlText w:val="%8."/>
      <w:lvlJc w:val="left"/>
      <w:pPr>
        <w:ind w:left="5760" w:hanging="360"/>
      </w:pPr>
    </w:lvl>
    <w:lvl w:ilvl="8" w:tplc="07EC601E">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Ordonez">
    <w15:presenceInfo w15:providerId="None" w15:userId="Carlos Ordo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5C9F0E"/>
    <w:rsid w:val="0000C8B4"/>
    <w:rsid w:val="00010D41"/>
    <w:rsid w:val="00011EF3"/>
    <w:rsid w:val="000147FA"/>
    <w:rsid w:val="00017708"/>
    <w:rsid w:val="0002142E"/>
    <w:rsid w:val="00030D9E"/>
    <w:rsid w:val="000312BD"/>
    <w:rsid w:val="00041387"/>
    <w:rsid w:val="000425FE"/>
    <w:rsid w:val="000436F7"/>
    <w:rsid w:val="000669ED"/>
    <w:rsid w:val="00084BA6"/>
    <w:rsid w:val="00087C3A"/>
    <w:rsid w:val="0009073F"/>
    <w:rsid w:val="000969DE"/>
    <w:rsid w:val="00097020"/>
    <w:rsid w:val="000A33C2"/>
    <w:rsid w:val="000A6B11"/>
    <w:rsid w:val="000A7E80"/>
    <w:rsid w:val="000B1B05"/>
    <w:rsid w:val="000B5E41"/>
    <w:rsid w:val="000B6022"/>
    <w:rsid w:val="000C2C43"/>
    <w:rsid w:val="000C5B5A"/>
    <w:rsid w:val="000D0882"/>
    <w:rsid w:val="00110832"/>
    <w:rsid w:val="00114A2A"/>
    <w:rsid w:val="0012548F"/>
    <w:rsid w:val="0012603D"/>
    <w:rsid w:val="00131B9F"/>
    <w:rsid w:val="001368A9"/>
    <w:rsid w:val="00141238"/>
    <w:rsid w:val="00143C7D"/>
    <w:rsid w:val="0015160E"/>
    <w:rsid w:val="00151D93"/>
    <w:rsid w:val="001520F8"/>
    <w:rsid w:val="00153068"/>
    <w:rsid w:val="001601DC"/>
    <w:rsid w:val="00161B7A"/>
    <w:rsid w:val="00177AC5"/>
    <w:rsid w:val="00182BCC"/>
    <w:rsid w:val="00183194"/>
    <w:rsid w:val="001940AD"/>
    <w:rsid w:val="001941E8"/>
    <w:rsid w:val="00197DCE"/>
    <w:rsid w:val="001A107E"/>
    <w:rsid w:val="001A30CE"/>
    <w:rsid w:val="001A6015"/>
    <w:rsid w:val="001C07CF"/>
    <w:rsid w:val="001C1E3F"/>
    <w:rsid w:val="001D0AFB"/>
    <w:rsid w:val="001D7718"/>
    <w:rsid w:val="001E0CF2"/>
    <w:rsid w:val="001F0794"/>
    <w:rsid w:val="001F3AC1"/>
    <w:rsid w:val="001F4801"/>
    <w:rsid w:val="00200EB8"/>
    <w:rsid w:val="00210425"/>
    <w:rsid w:val="0021054E"/>
    <w:rsid w:val="00215857"/>
    <w:rsid w:val="00215A2C"/>
    <w:rsid w:val="00217AED"/>
    <w:rsid w:val="00233A20"/>
    <w:rsid w:val="00244449"/>
    <w:rsid w:val="00244743"/>
    <w:rsid w:val="002448AC"/>
    <w:rsid w:val="002453D2"/>
    <w:rsid w:val="00247ABC"/>
    <w:rsid w:val="00250230"/>
    <w:rsid w:val="002502D4"/>
    <w:rsid w:val="00272D47"/>
    <w:rsid w:val="00281F7B"/>
    <w:rsid w:val="00285770"/>
    <w:rsid w:val="00287C90"/>
    <w:rsid w:val="002900F5"/>
    <w:rsid w:val="002A077C"/>
    <w:rsid w:val="002A0CE0"/>
    <w:rsid w:val="002A4218"/>
    <w:rsid w:val="002A4774"/>
    <w:rsid w:val="002B3B2F"/>
    <w:rsid w:val="002C07F7"/>
    <w:rsid w:val="002D1E7A"/>
    <w:rsid w:val="002D4FCC"/>
    <w:rsid w:val="002D7307"/>
    <w:rsid w:val="002E0ABC"/>
    <w:rsid w:val="002F4FB1"/>
    <w:rsid w:val="00302C5C"/>
    <w:rsid w:val="00321900"/>
    <w:rsid w:val="00326DD2"/>
    <w:rsid w:val="003275B7"/>
    <w:rsid w:val="00332F78"/>
    <w:rsid w:val="0034E920"/>
    <w:rsid w:val="00351EE2"/>
    <w:rsid w:val="0035540B"/>
    <w:rsid w:val="003760E3"/>
    <w:rsid w:val="003761EA"/>
    <w:rsid w:val="003836BD"/>
    <w:rsid w:val="0039095D"/>
    <w:rsid w:val="003A05DF"/>
    <w:rsid w:val="003A1981"/>
    <w:rsid w:val="003A7032"/>
    <w:rsid w:val="003B0EA0"/>
    <w:rsid w:val="003B7486"/>
    <w:rsid w:val="003C750D"/>
    <w:rsid w:val="003D0C65"/>
    <w:rsid w:val="003D3DCE"/>
    <w:rsid w:val="00403F34"/>
    <w:rsid w:val="00422695"/>
    <w:rsid w:val="00426EA4"/>
    <w:rsid w:val="00431E68"/>
    <w:rsid w:val="00440B01"/>
    <w:rsid w:val="00445947"/>
    <w:rsid w:val="004476B1"/>
    <w:rsid w:val="00451761"/>
    <w:rsid w:val="00452EE5"/>
    <w:rsid w:val="0045422B"/>
    <w:rsid w:val="00454D7F"/>
    <w:rsid w:val="00460211"/>
    <w:rsid w:val="0047089C"/>
    <w:rsid w:val="00480294"/>
    <w:rsid w:val="00485F3E"/>
    <w:rsid w:val="0048710B"/>
    <w:rsid w:val="004A50DD"/>
    <w:rsid w:val="004A5721"/>
    <w:rsid w:val="004B6814"/>
    <w:rsid w:val="004C0D74"/>
    <w:rsid w:val="004C202E"/>
    <w:rsid w:val="004C6E6F"/>
    <w:rsid w:val="004E4E62"/>
    <w:rsid w:val="004F1C9F"/>
    <w:rsid w:val="004F6B3A"/>
    <w:rsid w:val="0050053C"/>
    <w:rsid w:val="00505C06"/>
    <w:rsid w:val="00544FF3"/>
    <w:rsid w:val="00547B65"/>
    <w:rsid w:val="00551E00"/>
    <w:rsid w:val="00554038"/>
    <w:rsid w:val="0056179B"/>
    <w:rsid w:val="0056249E"/>
    <w:rsid w:val="005643DA"/>
    <w:rsid w:val="0057244B"/>
    <w:rsid w:val="00574316"/>
    <w:rsid w:val="00583FF1"/>
    <w:rsid w:val="005910F8"/>
    <w:rsid w:val="005B1769"/>
    <w:rsid w:val="005B269D"/>
    <w:rsid w:val="005B7EEB"/>
    <w:rsid w:val="005C139E"/>
    <w:rsid w:val="005F2FF4"/>
    <w:rsid w:val="005F56E1"/>
    <w:rsid w:val="005F7B3B"/>
    <w:rsid w:val="00602D92"/>
    <w:rsid w:val="00604080"/>
    <w:rsid w:val="006046B1"/>
    <w:rsid w:val="00604F85"/>
    <w:rsid w:val="006210EA"/>
    <w:rsid w:val="00624BAE"/>
    <w:rsid w:val="00634B68"/>
    <w:rsid w:val="0063570B"/>
    <w:rsid w:val="00641567"/>
    <w:rsid w:val="00642DA4"/>
    <w:rsid w:val="006431BE"/>
    <w:rsid w:val="00647988"/>
    <w:rsid w:val="006509A2"/>
    <w:rsid w:val="006572DD"/>
    <w:rsid w:val="00662CF7"/>
    <w:rsid w:val="00665533"/>
    <w:rsid w:val="006748FD"/>
    <w:rsid w:val="0068092B"/>
    <w:rsid w:val="00681F6E"/>
    <w:rsid w:val="00682579"/>
    <w:rsid w:val="006876D9"/>
    <w:rsid w:val="00687C8F"/>
    <w:rsid w:val="006902BE"/>
    <w:rsid w:val="00696AAF"/>
    <w:rsid w:val="00697E0D"/>
    <w:rsid w:val="006A0C42"/>
    <w:rsid w:val="006B6CFD"/>
    <w:rsid w:val="006CF131"/>
    <w:rsid w:val="006E79E0"/>
    <w:rsid w:val="006F455E"/>
    <w:rsid w:val="006F45F0"/>
    <w:rsid w:val="006F4BA7"/>
    <w:rsid w:val="00703512"/>
    <w:rsid w:val="00706A3C"/>
    <w:rsid w:val="0071088F"/>
    <w:rsid w:val="0071166D"/>
    <w:rsid w:val="007134AF"/>
    <w:rsid w:val="00715244"/>
    <w:rsid w:val="00722940"/>
    <w:rsid w:val="00725FC3"/>
    <w:rsid w:val="007327D7"/>
    <w:rsid w:val="00740728"/>
    <w:rsid w:val="00776A93"/>
    <w:rsid w:val="0079252D"/>
    <w:rsid w:val="00796465"/>
    <w:rsid w:val="007A15B3"/>
    <w:rsid w:val="007A3C0B"/>
    <w:rsid w:val="007A3EDD"/>
    <w:rsid w:val="007A4F99"/>
    <w:rsid w:val="007C0036"/>
    <w:rsid w:val="007C1587"/>
    <w:rsid w:val="007C295E"/>
    <w:rsid w:val="007C6084"/>
    <w:rsid w:val="007D50F4"/>
    <w:rsid w:val="007E16CC"/>
    <w:rsid w:val="007E2535"/>
    <w:rsid w:val="007E5F05"/>
    <w:rsid w:val="007E704B"/>
    <w:rsid w:val="007F55A3"/>
    <w:rsid w:val="00803455"/>
    <w:rsid w:val="00842A14"/>
    <w:rsid w:val="00861938"/>
    <w:rsid w:val="00871E89"/>
    <w:rsid w:val="008843DD"/>
    <w:rsid w:val="00884558"/>
    <w:rsid w:val="00892915"/>
    <w:rsid w:val="00894B99"/>
    <w:rsid w:val="008960F1"/>
    <w:rsid w:val="00896CF4"/>
    <w:rsid w:val="008A146D"/>
    <w:rsid w:val="008B74E1"/>
    <w:rsid w:val="008F372C"/>
    <w:rsid w:val="008F3DFA"/>
    <w:rsid w:val="008F462D"/>
    <w:rsid w:val="00905001"/>
    <w:rsid w:val="00906B17"/>
    <w:rsid w:val="00907177"/>
    <w:rsid w:val="009134F5"/>
    <w:rsid w:val="00915C48"/>
    <w:rsid w:val="00917583"/>
    <w:rsid w:val="0091765C"/>
    <w:rsid w:val="00917A29"/>
    <w:rsid w:val="00941602"/>
    <w:rsid w:val="0095048E"/>
    <w:rsid w:val="009516D3"/>
    <w:rsid w:val="009610C8"/>
    <w:rsid w:val="009621F7"/>
    <w:rsid w:val="00962243"/>
    <w:rsid w:val="009633C6"/>
    <w:rsid w:val="0096765B"/>
    <w:rsid w:val="00967F09"/>
    <w:rsid w:val="00972B18"/>
    <w:rsid w:val="00994BEB"/>
    <w:rsid w:val="00997CA7"/>
    <w:rsid w:val="009A66CF"/>
    <w:rsid w:val="009E65F4"/>
    <w:rsid w:val="009F159A"/>
    <w:rsid w:val="009F6CD5"/>
    <w:rsid w:val="00A02A75"/>
    <w:rsid w:val="00A04E2A"/>
    <w:rsid w:val="00A126B4"/>
    <w:rsid w:val="00A13BB7"/>
    <w:rsid w:val="00A2AA8F"/>
    <w:rsid w:val="00A31EFC"/>
    <w:rsid w:val="00A32CA4"/>
    <w:rsid w:val="00A354E2"/>
    <w:rsid w:val="00A535F2"/>
    <w:rsid w:val="00A74BB3"/>
    <w:rsid w:val="00A77A9E"/>
    <w:rsid w:val="00A81733"/>
    <w:rsid w:val="00A862BD"/>
    <w:rsid w:val="00A9631B"/>
    <w:rsid w:val="00AA5F19"/>
    <w:rsid w:val="00AA7AC8"/>
    <w:rsid w:val="00AC5547"/>
    <w:rsid w:val="00AD496F"/>
    <w:rsid w:val="00AF2709"/>
    <w:rsid w:val="00B01E2E"/>
    <w:rsid w:val="00B1657E"/>
    <w:rsid w:val="00B2781A"/>
    <w:rsid w:val="00B51494"/>
    <w:rsid w:val="00B55194"/>
    <w:rsid w:val="00B80469"/>
    <w:rsid w:val="00B81FC9"/>
    <w:rsid w:val="00B84933"/>
    <w:rsid w:val="00B8798D"/>
    <w:rsid w:val="00B92F07"/>
    <w:rsid w:val="00B96E82"/>
    <w:rsid w:val="00BA45DC"/>
    <w:rsid w:val="00BA524B"/>
    <w:rsid w:val="00BB4646"/>
    <w:rsid w:val="00BC6280"/>
    <w:rsid w:val="00BE37FF"/>
    <w:rsid w:val="00BF608D"/>
    <w:rsid w:val="00C1643A"/>
    <w:rsid w:val="00C1FCE3"/>
    <w:rsid w:val="00C205E7"/>
    <w:rsid w:val="00C22CDA"/>
    <w:rsid w:val="00C36387"/>
    <w:rsid w:val="00C41CCF"/>
    <w:rsid w:val="00C6204F"/>
    <w:rsid w:val="00C639A5"/>
    <w:rsid w:val="00C723DC"/>
    <w:rsid w:val="00C73D41"/>
    <w:rsid w:val="00C7C23B"/>
    <w:rsid w:val="00C838C1"/>
    <w:rsid w:val="00C83904"/>
    <w:rsid w:val="00CD2637"/>
    <w:rsid w:val="00CD2939"/>
    <w:rsid w:val="00CE48AD"/>
    <w:rsid w:val="00CF1271"/>
    <w:rsid w:val="00D1058D"/>
    <w:rsid w:val="00D144B5"/>
    <w:rsid w:val="00D1454A"/>
    <w:rsid w:val="00D15ADB"/>
    <w:rsid w:val="00D20AD6"/>
    <w:rsid w:val="00D404DB"/>
    <w:rsid w:val="00D411E4"/>
    <w:rsid w:val="00D44A14"/>
    <w:rsid w:val="00D45070"/>
    <w:rsid w:val="00D56921"/>
    <w:rsid w:val="00D61235"/>
    <w:rsid w:val="00D824F5"/>
    <w:rsid w:val="00D82C28"/>
    <w:rsid w:val="00DA5F86"/>
    <w:rsid w:val="00DA7536"/>
    <w:rsid w:val="00DB0C64"/>
    <w:rsid w:val="00DB41B0"/>
    <w:rsid w:val="00DC6C97"/>
    <w:rsid w:val="00DD1DEB"/>
    <w:rsid w:val="00DD347D"/>
    <w:rsid w:val="00DD5B44"/>
    <w:rsid w:val="00DE0881"/>
    <w:rsid w:val="00DE5434"/>
    <w:rsid w:val="00DF341B"/>
    <w:rsid w:val="00E0D18C"/>
    <w:rsid w:val="00E14642"/>
    <w:rsid w:val="00E2188B"/>
    <w:rsid w:val="00E24327"/>
    <w:rsid w:val="00E24848"/>
    <w:rsid w:val="00E43A6B"/>
    <w:rsid w:val="00E47450"/>
    <w:rsid w:val="00E6400B"/>
    <w:rsid w:val="00E64082"/>
    <w:rsid w:val="00E6633E"/>
    <w:rsid w:val="00E66F3F"/>
    <w:rsid w:val="00E8669C"/>
    <w:rsid w:val="00E94FBB"/>
    <w:rsid w:val="00E951EE"/>
    <w:rsid w:val="00E956FF"/>
    <w:rsid w:val="00E96760"/>
    <w:rsid w:val="00EA044F"/>
    <w:rsid w:val="00EA4710"/>
    <w:rsid w:val="00EB2109"/>
    <w:rsid w:val="00EC19B9"/>
    <w:rsid w:val="00EC5098"/>
    <w:rsid w:val="00EC7791"/>
    <w:rsid w:val="00ED47FD"/>
    <w:rsid w:val="00ED5364"/>
    <w:rsid w:val="00ED61FB"/>
    <w:rsid w:val="00EF4161"/>
    <w:rsid w:val="00F0118F"/>
    <w:rsid w:val="00F01A98"/>
    <w:rsid w:val="00F114C3"/>
    <w:rsid w:val="00F28C71"/>
    <w:rsid w:val="00F3019C"/>
    <w:rsid w:val="00F35294"/>
    <w:rsid w:val="00F47CC3"/>
    <w:rsid w:val="00F549EC"/>
    <w:rsid w:val="00F6195E"/>
    <w:rsid w:val="00F73C0D"/>
    <w:rsid w:val="00F94010"/>
    <w:rsid w:val="00F95045"/>
    <w:rsid w:val="00FA17E4"/>
    <w:rsid w:val="00FB48E8"/>
    <w:rsid w:val="00FB6188"/>
    <w:rsid w:val="00FB6259"/>
    <w:rsid w:val="00FD04C5"/>
    <w:rsid w:val="00FE0D92"/>
    <w:rsid w:val="00FE10AF"/>
    <w:rsid w:val="00FE4FA5"/>
    <w:rsid w:val="00FE5F5B"/>
    <w:rsid w:val="00FE6C94"/>
    <w:rsid w:val="00FF0919"/>
    <w:rsid w:val="00FF5B5E"/>
    <w:rsid w:val="01046AB8"/>
    <w:rsid w:val="01C145E2"/>
    <w:rsid w:val="01D34298"/>
    <w:rsid w:val="01E93A10"/>
    <w:rsid w:val="028E8026"/>
    <w:rsid w:val="0319C2E0"/>
    <w:rsid w:val="031E40FD"/>
    <w:rsid w:val="03301989"/>
    <w:rsid w:val="036FBF4D"/>
    <w:rsid w:val="03B4F42B"/>
    <w:rsid w:val="03D4AA4F"/>
    <w:rsid w:val="0458A2E5"/>
    <w:rsid w:val="047290F6"/>
    <w:rsid w:val="0485DDA6"/>
    <w:rsid w:val="04C37CAF"/>
    <w:rsid w:val="05244DDF"/>
    <w:rsid w:val="052CC28B"/>
    <w:rsid w:val="054429D6"/>
    <w:rsid w:val="054E7040"/>
    <w:rsid w:val="05698026"/>
    <w:rsid w:val="056BFCDF"/>
    <w:rsid w:val="05820B01"/>
    <w:rsid w:val="05AD6AC7"/>
    <w:rsid w:val="05F02F01"/>
    <w:rsid w:val="0674709F"/>
    <w:rsid w:val="0680D731"/>
    <w:rsid w:val="06A662B5"/>
    <w:rsid w:val="06C948C6"/>
    <w:rsid w:val="06D86071"/>
    <w:rsid w:val="070A6B57"/>
    <w:rsid w:val="0715E917"/>
    <w:rsid w:val="07267637"/>
    <w:rsid w:val="07493B28"/>
    <w:rsid w:val="07C7CC08"/>
    <w:rsid w:val="080CFCDE"/>
    <w:rsid w:val="0835CCF2"/>
    <w:rsid w:val="0844FCBF"/>
    <w:rsid w:val="087A3EAE"/>
    <w:rsid w:val="08D6F7E0"/>
    <w:rsid w:val="08E3469E"/>
    <w:rsid w:val="08E597A7"/>
    <w:rsid w:val="08F1A34A"/>
    <w:rsid w:val="09161A6F"/>
    <w:rsid w:val="0945F781"/>
    <w:rsid w:val="098FE20E"/>
    <w:rsid w:val="09A10667"/>
    <w:rsid w:val="0A048F16"/>
    <w:rsid w:val="0A05C59C"/>
    <w:rsid w:val="0A972FC1"/>
    <w:rsid w:val="0AAE37B1"/>
    <w:rsid w:val="0ADFDE0C"/>
    <w:rsid w:val="0AE1B4E5"/>
    <w:rsid w:val="0B137D48"/>
    <w:rsid w:val="0B1EC479"/>
    <w:rsid w:val="0B4ECFCC"/>
    <w:rsid w:val="0B56E381"/>
    <w:rsid w:val="0B5C64B3"/>
    <w:rsid w:val="0B6FCA99"/>
    <w:rsid w:val="0BA6DDB3"/>
    <w:rsid w:val="0BCE8062"/>
    <w:rsid w:val="0C2C9DDF"/>
    <w:rsid w:val="0C74C4C9"/>
    <w:rsid w:val="0CB38A9F"/>
    <w:rsid w:val="0CC11654"/>
    <w:rsid w:val="0CFD9638"/>
    <w:rsid w:val="0D19F05B"/>
    <w:rsid w:val="0D383E6D"/>
    <w:rsid w:val="0D439F21"/>
    <w:rsid w:val="0D4B3FAC"/>
    <w:rsid w:val="0D5BD671"/>
    <w:rsid w:val="0D7165CE"/>
    <w:rsid w:val="0D8BDE52"/>
    <w:rsid w:val="0D8D1CE6"/>
    <w:rsid w:val="0D9D7D16"/>
    <w:rsid w:val="0DAE75CD"/>
    <w:rsid w:val="0DCE8800"/>
    <w:rsid w:val="0E4ADE4E"/>
    <w:rsid w:val="0E777371"/>
    <w:rsid w:val="0E8F00C1"/>
    <w:rsid w:val="0EDEF0B1"/>
    <w:rsid w:val="0EFAFB33"/>
    <w:rsid w:val="0F2E22DE"/>
    <w:rsid w:val="0F390021"/>
    <w:rsid w:val="0F3BE10D"/>
    <w:rsid w:val="0F7A2E3C"/>
    <w:rsid w:val="0FC4F534"/>
    <w:rsid w:val="0FF2F3C3"/>
    <w:rsid w:val="1036BE2E"/>
    <w:rsid w:val="10BBA9B9"/>
    <w:rsid w:val="10EBB296"/>
    <w:rsid w:val="119AFB83"/>
    <w:rsid w:val="11CD02EC"/>
    <w:rsid w:val="11D1075B"/>
    <w:rsid w:val="121CFCCF"/>
    <w:rsid w:val="1232E670"/>
    <w:rsid w:val="1252364D"/>
    <w:rsid w:val="1292A82C"/>
    <w:rsid w:val="12BFFDB8"/>
    <w:rsid w:val="12D4C74E"/>
    <w:rsid w:val="1321A72E"/>
    <w:rsid w:val="1349953A"/>
    <w:rsid w:val="13700982"/>
    <w:rsid w:val="1380F46F"/>
    <w:rsid w:val="1384B315"/>
    <w:rsid w:val="13D7194D"/>
    <w:rsid w:val="13FA8A89"/>
    <w:rsid w:val="13FF82B7"/>
    <w:rsid w:val="1416756D"/>
    <w:rsid w:val="145F061F"/>
    <w:rsid w:val="14661B6E"/>
    <w:rsid w:val="14C68A0A"/>
    <w:rsid w:val="14DAE2F3"/>
    <w:rsid w:val="150D05B3"/>
    <w:rsid w:val="1565584C"/>
    <w:rsid w:val="159E17E4"/>
    <w:rsid w:val="15B85378"/>
    <w:rsid w:val="15CD636C"/>
    <w:rsid w:val="15FF66B1"/>
    <w:rsid w:val="16479D22"/>
    <w:rsid w:val="16C70E1C"/>
    <w:rsid w:val="16CC35ED"/>
    <w:rsid w:val="16EB8A87"/>
    <w:rsid w:val="16F28A0B"/>
    <w:rsid w:val="16FB2BB8"/>
    <w:rsid w:val="1705288E"/>
    <w:rsid w:val="172F916C"/>
    <w:rsid w:val="173068BF"/>
    <w:rsid w:val="173E737B"/>
    <w:rsid w:val="1773F0B2"/>
    <w:rsid w:val="177958C0"/>
    <w:rsid w:val="17D8D7F3"/>
    <w:rsid w:val="17DE9419"/>
    <w:rsid w:val="1828CA6E"/>
    <w:rsid w:val="18B520C4"/>
    <w:rsid w:val="18C928BA"/>
    <w:rsid w:val="18DD67C2"/>
    <w:rsid w:val="190B2526"/>
    <w:rsid w:val="1928C0F9"/>
    <w:rsid w:val="1941B69B"/>
    <w:rsid w:val="197015C8"/>
    <w:rsid w:val="197D43B9"/>
    <w:rsid w:val="1999FB2D"/>
    <w:rsid w:val="199F24CD"/>
    <w:rsid w:val="19B69518"/>
    <w:rsid w:val="19F0FC36"/>
    <w:rsid w:val="1A217548"/>
    <w:rsid w:val="1A6D2586"/>
    <w:rsid w:val="1B00EC19"/>
    <w:rsid w:val="1B0AE212"/>
    <w:rsid w:val="1B195A42"/>
    <w:rsid w:val="1B5D78D5"/>
    <w:rsid w:val="1B6DFD10"/>
    <w:rsid w:val="1BDB8D40"/>
    <w:rsid w:val="1C269C26"/>
    <w:rsid w:val="1C6D6EAD"/>
    <w:rsid w:val="1C7A102D"/>
    <w:rsid w:val="1C9CBC7A"/>
    <w:rsid w:val="1DB7136C"/>
    <w:rsid w:val="1DD5A6B0"/>
    <w:rsid w:val="1E011FB2"/>
    <w:rsid w:val="1E54D8BF"/>
    <w:rsid w:val="1E6D6C50"/>
    <w:rsid w:val="1ED44411"/>
    <w:rsid w:val="1EF551E4"/>
    <w:rsid w:val="1F065AE5"/>
    <w:rsid w:val="1F41393F"/>
    <w:rsid w:val="1F5FA7FB"/>
    <w:rsid w:val="1FE5029D"/>
    <w:rsid w:val="20093CB1"/>
    <w:rsid w:val="2050F748"/>
    <w:rsid w:val="20532100"/>
    <w:rsid w:val="20B7E344"/>
    <w:rsid w:val="20C8CED9"/>
    <w:rsid w:val="20D63AEE"/>
    <w:rsid w:val="215C9F0E"/>
    <w:rsid w:val="21FE9055"/>
    <w:rsid w:val="224B74CA"/>
    <w:rsid w:val="2256CDF4"/>
    <w:rsid w:val="2282136F"/>
    <w:rsid w:val="22824C95"/>
    <w:rsid w:val="229BEB76"/>
    <w:rsid w:val="22D76F24"/>
    <w:rsid w:val="230E0DBE"/>
    <w:rsid w:val="23846082"/>
    <w:rsid w:val="23EFFEAE"/>
    <w:rsid w:val="241B7809"/>
    <w:rsid w:val="2432C577"/>
    <w:rsid w:val="2434A066"/>
    <w:rsid w:val="246BC51C"/>
    <w:rsid w:val="2478BDFB"/>
    <w:rsid w:val="24A111CB"/>
    <w:rsid w:val="24A7CE5F"/>
    <w:rsid w:val="24E4917F"/>
    <w:rsid w:val="252677B5"/>
    <w:rsid w:val="25420C3D"/>
    <w:rsid w:val="255C740C"/>
    <w:rsid w:val="257ECA21"/>
    <w:rsid w:val="259C3FFC"/>
    <w:rsid w:val="25F852B7"/>
    <w:rsid w:val="263120BB"/>
    <w:rsid w:val="2651331E"/>
    <w:rsid w:val="265C45E1"/>
    <w:rsid w:val="265E347D"/>
    <w:rsid w:val="26AB238A"/>
    <w:rsid w:val="26D356C6"/>
    <w:rsid w:val="26E8FB14"/>
    <w:rsid w:val="271F9DA1"/>
    <w:rsid w:val="27253C99"/>
    <w:rsid w:val="279536DE"/>
    <w:rsid w:val="27B38F9B"/>
    <w:rsid w:val="28067AF4"/>
    <w:rsid w:val="282D158C"/>
    <w:rsid w:val="2859589E"/>
    <w:rsid w:val="287C73FC"/>
    <w:rsid w:val="28A835D0"/>
    <w:rsid w:val="28BB0520"/>
    <w:rsid w:val="28C14875"/>
    <w:rsid w:val="28DFFC29"/>
    <w:rsid w:val="28ED7FF3"/>
    <w:rsid w:val="2936F798"/>
    <w:rsid w:val="293A0739"/>
    <w:rsid w:val="29C3A7D6"/>
    <w:rsid w:val="29DBF081"/>
    <w:rsid w:val="2A2362D3"/>
    <w:rsid w:val="2A440631"/>
    <w:rsid w:val="2AC41637"/>
    <w:rsid w:val="2AD5D79A"/>
    <w:rsid w:val="2AE85422"/>
    <w:rsid w:val="2B1A0A93"/>
    <w:rsid w:val="2B2A8DF6"/>
    <w:rsid w:val="2BAFAB5D"/>
    <w:rsid w:val="2BC36055"/>
    <w:rsid w:val="2BC83B50"/>
    <w:rsid w:val="2BF0A22A"/>
    <w:rsid w:val="2BF98AD4"/>
    <w:rsid w:val="2C06DBB6"/>
    <w:rsid w:val="2C2689EE"/>
    <w:rsid w:val="2C59ED36"/>
    <w:rsid w:val="2C624ABE"/>
    <w:rsid w:val="2C785106"/>
    <w:rsid w:val="2C86C079"/>
    <w:rsid w:val="2C9B9D6D"/>
    <w:rsid w:val="2CB1A7AF"/>
    <w:rsid w:val="2CC1ECED"/>
    <w:rsid w:val="2CDC7797"/>
    <w:rsid w:val="2CDD82E3"/>
    <w:rsid w:val="2CF0DE3D"/>
    <w:rsid w:val="2D2530C4"/>
    <w:rsid w:val="2D326874"/>
    <w:rsid w:val="2D7CE414"/>
    <w:rsid w:val="2DC95850"/>
    <w:rsid w:val="2E06C4D4"/>
    <w:rsid w:val="2E49903E"/>
    <w:rsid w:val="2E826B25"/>
    <w:rsid w:val="2EF88085"/>
    <w:rsid w:val="2F076B6D"/>
    <w:rsid w:val="2F118F2A"/>
    <w:rsid w:val="2F2B5CC8"/>
    <w:rsid w:val="2F4A6475"/>
    <w:rsid w:val="2F4EFE00"/>
    <w:rsid w:val="2F5318F9"/>
    <w:rsid w:val="2F861BDB"/>
    <w:rsid w:val="2F87BD21"/>
    <w:rsid w:val="2F971AC7"/>
    <w:rsid w:val="2FA948BD"/>
    <w:rsid w:val="2FFEC1F4"/>
    <w:rsid w:val="30237F66"/>
    <w:rsid w:val="3039FCE0"/>
    <w:rsid w:val="30792DAB"/>
    <w:rsid w:val="307D88C7"/>
    <w:rsid w:val="30FE01B8"/>
    <w:rsid w:val="312BF0C1"/>
    <w:rsid w:val="316D290A"/>
    <w:rsid w:val="31D0120F"/>
    <w:rsid w:val="3210B1EB"/>
    <w:rsid w:val="322F414B"/>
    <w:rsid w:val="3299D219"/>
    <w:rsid w:val="32C72D47"/>
    <w:rsid w:val="3300DD0C"/>
    <w:rsid w:val="3308F96B"/>
    <w:rsid w:val="331F1521"/>
    <w:rsid w:val="334CC467"/>
    <w:rsid w:val="33803237"/>
    <w:rsid w:val="33831566"/>
    <w:rsid w:val="3387A2C1"/>
    <w:rsid w:val="338CA9D6"/>
    <w:rsid w:val="3398ABC2"/>
    <w:rsid w:val="33C340CC"/>
    <w:rsid w:val="33F62C54"/>
    <w:rsid w:val="34319BD3"/>
    <w:rsid w:val="344C9FC8"/>
    <w:rsid w:val="346676CF"/>
    <w:rsid w:val="347CB9E0"/>
    <w:rsid w:val="34852AC2"/>
    <w:rsid w:val="34D8844C"/>
    <w:rsid w:val="34FC4B5D"/>
    <w:rsid w:val="350B2E1A"/>
    <w:rsid w:val="35947474"/>
    <w:rsid w:val="3595F36B"/>
    <w:rsid w:val="35B5805C"/>
    <w:rsid w:val="35C27103"/>
    <w:rsid w:val="35D172DB"/>
    <w:rsid w:val="35FD4F02"/>
    <w:rsid w:val="3608875A"/>
    <w:rsid w:val="36328886"/>
    <w:rsid w:val="3654A223"/>
    <w:rsid w:val="369526E6"/>
    <w:rsid w:val="36A806CA"/>
    <w:rsid w:val="36B1089C"/>
    <w:rsid w:val="36DE5E2B"/>
    <w:rsid w:val="36FFA1E3"/>
    <w:rsid w:val="37213F20"/>
    <w:rsid w:val="3758DBAB"/>
    <w:rsid w:val="375FD41D"/>
    <w:rsid w:val="376637E7"/>
    <w:rsid w:val="378C2D15"/>
    <w:rsid w:val="38601AF9"/>
    <w:rsid w:val="387312A5"/>
    <w:rsid w:val="393702A6"/>
    <w:rsid w:val="3967624D"/>
    <w:rsid w:val="39820D99"/>
    <w:rsid w:val="39E18621"/>
    <w:rsid w:val="3A363530"/>
    <w:rsid w:val="3A5ADE19"/>
    <w:rsid w:val="3A69EDE1"/>
    <w:rsid w:val="3A6FDEDF"/>
    <w:rsid w:val="3A966116"/>
    <w:rsid w:val="3B180E60"/>
    <w:rsid w:val="3B182F87"/>
    <w:rsid w:val="3B7204FA"/>
    <w:rsid w:val="3B784831"/>
    <w:rsid w:val="3B8C6DD4"/>
    <w:rsid w:val="3BB76DA6"/>
    <w:rsid w:val="3BD0611A"/>
    <w:rsid w:val="3BED9D97"/>
    <w:rsid w:val="3BF68104"/>
    <w:rsid w:val="3C07CE43"/>
    <w:rsid w:val="3C6B57D6"/>
    <w:rsid w:val="3C7E4DA5"/>
    <w:rsid w:val="3C8075B7"/>
    <w:rsid w:val="3C90A705"/>
    <w:rsid w:val="3CB3FE61"/>
    <w:rsid w:val="3CBC5A13"/>
    <w:rsid w:val="3CBC9FEF"/>
    <w:rsid w:val="3DA0BFC0"/>
    <w:rsid w:val="3DA2BD6F"/>
    <w:rsid w:val="3DB7A69A"/>
    <w:rsid w:val="3DBF4D8B"/>
    <w:rsid w:val="3E0A73C9"/>
    <w:rsid w:val="3E46803F"/>
    <w:rsid w:val="3E4D8AA7"/>
    <w:rsid w:val="3E6813CA"/>
    <w:rsid w:val="3E853C7D"/>
    <w:rsid w:val="3E8577F8"/>
    <w:rsid w:val="3E8B2335"/>
    <w:rsid w:val="3E94CA3D"/>
    <w:rsid w:val="3EB66B73"/>
    <w:rsid w:val="3EC010BB"/>
    <w:rsid w:val="3ECF5C7D"/>
    <w:rsid w:val="3F0D2CDB"/>
    <w:rsid w:val="3F6858E7"/>
    <w:rsid w:val="3F812703"/>
    <w:rsid w:val="3F86F59D"/>
    <w:rsid w:val="3FBDD6F2"/>
    <w:rsid w:val="3FD276C6"/>
    <w:rsid w:val="403EC285"/>
    <w:rsid w:val="4047F318"/>
    <w:rsid w:val="40520481"/>
    <w:rsid w:val="40A9EDC8"/>
    <w:rsid w:val="40BBBC7D"/>
    <w:rsid w:val="40E157DC"/>
    <w:rsid w:val="4124DBB8"/>
    <w:rsid w:val="4158C9A6"/>
    <w:rsid w:val="41591F4D"/>
    <w:rsid w:val="417EF0C6"/>
    <w:rsid w:val="418B3A5A"/>
    <w:rsid w:val="419F4250"/>
    <w:rsid w:val="41E16E22"/>
    <w:rsid w:val="41E8DDB9"/>
    <w:rsid w:val="420F1943"/>
    <w:rsid w:val="424BDAAF"/>
    <w:rsid w:val="424EB9F0"/>
    <w:rsid w:val="42578CDE"/>
    <w:rsid w:val="42E80556"/>
    <w:rsid w:val="430DD62E"/>
    <w:rsid w:val="43714718"/>
    <w:rsid w:val="43766347"/>
    <w:rsid w:val="438ACFD3"/>
    <w:rsid w:val="43A6C00A"/>
    <w:rsid w:val="43BE457D"/>
    <w:rsid w:val="43D2C3B5"/>
    <w:rsid w:val="43E5962C"/>
    <w:rsid w:val="442729D0"/>
    <w:rsid w:val="4438A0C4"/>
    <w:rsid w:val="444E701B"/>
    <w:rsid w:val="4453B3CA"/>
    <w:rsid w:val="44549826"/>
    <w:rsid w:val="44643C85"/>
    <w:rsid w:val="447D64E2"/>
    <w:rsid w:val="4494FCFC"/>
    <w:rsid w:val="44A5E7E9"/>
    <w:rsid w:val="4544EB10"/>
    <w:rsid w:val="4580DEA0"/>
    <w:rsid w:val="45B188B2"/>
    <w:rsid w:val="45B2F38D"/>
    <w:rsid w:val="45B7BFD4"/>
    <w:rsid w:val="45CD4DE8"/>
    <w:rsid w:val="45FDD2BE"/>
    <w:rsid w:val="46082C42"/>
    <w:rsid w:val="460C69D5"/>
    <w:rsid w:val="4641B84A"/>
    <w:rsid w:val="468566A0"/>
    <w:rsid w:val="46D938D7"/>
    <w:rsid w:val="4708E5FC"/>
    <w:rsid w:val="47230874"/>
    <w:rsid w:val="47539035"/>
    <w:rsid w:val="4785F9CC"/>
    <w:rsid w:val="47897DEE"/>
    <w:rsid w:val="47BA62DC"/>
    <w:rsid w:val="47BE8A15"/>
    <w:rsid w:val="47D21DE0"/>
    <w:rsid w:val="47E6315A"/>
    <w:rsid w:val="47F3BF4A"/>
    <w:rsid w:val="48241331"/>
    <w:rsid w:val="48A31FD8"/>
    <w:rsid w:val="48FD64B8"/>
    <w:rsid w:val="49313057"/>
    <w:rsid w:val="4937CCBE"/>
    <w:rsid w:val="4960D018"/>
    <w:rsid w:val="4A1B8865"/>
    <w:rsid w:val="4A2EBB6D"/>
    <w:rsid w:val="4A300436"/>
    <w:rsid w:val="4A40E963"/>
    <w:rsid w:val="4A419908"/>
    <w:rsid w:val="4A61B95B"/>
    <w:rsid w:val="4A9947D6"/>
    <w:rsid w:val="4AEBF085"/>
    <w:rsid w:val="4AF78C90"/>
    <w:rsid w:val="4B3BFC79"/>
    <w:rsid w:val="4B957E1D"/>
    <w:rsid w:val="4BC22658"/>
    <w:rsid w:val="4BC39167"/>
    <w:rsid w:val="4BC673A5"/>
    <w:rsid w:val="4BE03700"/>
    <w:rsid w:val="4BF74FC7"/>
    <w:rsid w:val="4C32ADA0"/>
    <w:rsid w:val="4C7329B6"/>
    <w:rsid w:val="4C904B25"/>
    <w:rsid w:val="4C9DDC75"/>
    <w:rsid w:val="4CBD9097"/>
    <w:rsid w:val="4CCDBCE2"/>
    <w:rsid w:val="4D22708C"/>
    <w:rsid w:val="4D31B47B"/>
    <w:rsid w:val="4D735015"/>
    <w:rsid w:val="4DA64012"/>
    <w:rsid w:val="4DE3E1C5"/>
    <w:rsid w:val="4E15048F"/>
    <w:rsid w:val="4EBA4A20"/>
    <w:rsid w:val="4EBEFA3B"/>
    <w:rsid w:val="4EC18D57"/>
    <w:rsid w:val="4F33003D"/>
    <w:rsid w:val="4F44CF76"/>
    <w:rsid w:val="4F571BAA"/>
    <w:rsid w:val="4F64ED95"/>
    <w:rsid w:val="4F860244"/>
    <w:rsid w:val="505DD189"/>
    <w:rsid w:val="5097028A"/>
    <w:rsid w:val="50B7DB64"/>
    <w:rsid w:val="50DC5D83"/>
    <w:rsid w:val="51553EEF"/>
    <w:rsid w:val="51688518"/>
    <w:rsid w:val="51D3A993"/>
    <w:rsid w:val="51D4C9B9"/>
    <w:rsid w:val="51E31622"/>
    <w:rsid w:val="51E63A6F"/>
    <w:rsid w:val="51E861B8"/>
    <w:rsid w:val="51F660FA"/>
    <w:rsid w:val="51F9A055"/>
    <w:rsid w:val="523BA1EC"/>
    <w:rsid w:val="52465983"/>
    <w:rsid w:val="524AE8D4"/>
    <w:rsid w:val="52916F0B"/>
    <w:rsid w:val="5292AE1B"/>
    <w:rsid w:val="52989248"/>
    <w:rsid w:val="529D97EF"/>
    <w:rsid w:val="52B33E3F"/>
    <w:rsid w:val="52CBF74B"/>
    <w:rsid w:val="52DA4BDE"/>
    <w:rsid w:val="52E075AB"/>
    <w:rsid w:val="533D43CE"/>
    <w:rsid w:val="537EE683"/>
    <w:rsid w:val="5387426A"/>
    <w:rsid w:val="542BD111"/>
    <w:rsid w:val="544A7829"/>
    <w:rsid w:val="5451E8C5"/>
    <w:rsid w:val="54E355EB"/>
    <w:rsid w:val="54F3046C"/>
    <w:rsid w:val="54F34089"/>
    <w:rsid w:val="55397FEC"/>
    <w:rsid w:val="55406B83"/>
    <w:rsid w:val="554A6CD0"/>
    <w:rsid w:val="55896083"/>
    <w:rsid w:val="55A89519"/>
    <w:rsid w:val="55A9503B"/>
    <w:rsid w:val="55AA635D"/>
    <w:rsid w:val="55E0A6BD"/>
    <w:rsid w:val="55F3E7BF"/>
    <w:rsid w:val="560C5920"/>
    <w:rsid w:val="5644648D"/>
    <w:rsid w:val="56611696"/>
    <w:rsid w:val="5664431A"/>
    <w:rsid w:val="56802DFE"/>
    <w:rsid w:val="56B204B8"/>
    <w:rsid w:val="574F69DD"/>
    <w:rsid w:val="576844C5"/>
    <w:rsid w:val="577C9A30"/>
    <w:rsid w:val="579DD25F"/>
    <w:rsid w:val="57FF4D81"/>
    <w:rsid w:val="58066912"/>
    <w:rsid w:val="5848880D"/>
    <w:rsid w:val="5869A78A"/>
    <w:rsid w:val="58A0E982"/>
    <w:rsid w:val="58A78781"/>
    <w:rsid w:val="58E19D5A"/>
    <w:rsid w:val="593857B1"/>
    <w:rsid w:val="593990B9"/>
    <w:rsid w:val="5944E59F"/>
    <w:rsid w:val="59B6FCA6"/>
    <w:rsid w:val="59D1BCD1"/>
    <w:rsid w:val="59E1D863"/>
    <w:rsid w:val="59F2AD1A"/>
    <w:rsid w:val="59FAB449"/>
    <w:rsid w:val="5A3957A5"/>
    <w:rsid w:val="5A8B06E9"/>
    <w:rsid w:val="5AAC628B"/>
    <w:rsid w:val="5ABB64D1"/>
    <w:rsid w:val="5AF04387"/>
    <w:rsid w:val="5B62D28D"/>
    <w:rsid w:val="5B72E00C"/>
    <w:rsid w:val="5B886A2A"/>
    <w:rsid w:val="5B98CA7F"/>
    <w:rsid w:val="5B9F93F1"/>
    <w:rsid w:val="5BA5200C"/>
    <w:rsid w:val="5C03092C"/>
    <w:rsid w:val="5C23CAEF"/>
    <w:rsid w:val="5C464FCA"/>
    <w:rsid w:val="5C8BF8A3"/>
    <w:rsid w:val="5CBE1C0A"/>
    <w:rsid w:val="5CD13532"/>
    <w:rsid w:val="5CD64725"/>
    <w:rsid w:val="5D1A0773"/>
    <w:rsid w:val="5D1C7591"/>
    <w:rsid w:val="5D43F7F4"/>
    <w:rsid w:val="5D50C472"/>
    <w:rsid w:val="5D8DBCC6"/>
    <w:rsid w:val="5DA0A7B3"/>
    <w:rsid w:val="5DD29647"/>
    <w:rsid w:val="5DDB8258"/>
    <w:rsid w:val="5DE42E94"/>
    <w:rsid w:val="5E35EA29"/>
    <w:rsid w:val="5E5D83A8"/>
    <w:rsid w:val="5E87D2B5"/>
    <w:rsid w:val="5EAC6E8D"/>
    <w:rsid w:val="5EC4B6B8"/>
    <w:rsid w:val="5ECE256C"/>
    <w:rsid w:val="5ED3349E"/>
    <w:rsid w:val="5EE74DC9"/>
    <w:rsid w:val="5F0DA4E2"/>
    <w:rsid w:val="5F292A24"/>
    <w:rsid w:val="5F4D0D35"/>
    <w:rsid w:val="5F62F63D"/>
    <w:rsid w:val="5F6CC54C"/>
    <w:rsid w:val="5FA756D8"/>
    <w:rsid w:val="5FAB7C03"/>
    <w:rsid w:val="5FC8D5E2"/>
    <w:rsid w:val="604CF280"/>
    <w:rsid w:val="6059678D"/>
    <w:rsid w:val="60BDABC7"/>
    <w:rsid w:val="61A59733"/>
    <w:rsid w:val="61C3D674"/>
    <w:rsid w:val="61D1B0FA"/>
    <w:rsid w:val="61FD233A"/>
    <w:rsid w:val="62012614"/>
    <w:rsid w:val="620337D2"/>
    <w:rsid w:val="6206ACB4"/>
    <w:rsid w:val="62276CA9"/>
    <w:rsid w:val="62309B9E"/>
    <w:rsid w:val="623C5B27"/>
    <w:rsid w:val="62429204"/>
    <w:rsid w:val="6247E441"/>
    <w:rsid w:val="627E32E2"/>
    <w:rsid w:val="62999A1C"/>
    <w:rsid w:val="62A996A6"/>
    <w:rsid w:val="62B0B9E3"/>
    <w:rsid w:val="62BCD145"/>
    <w:rsid w:val="62D3D482"/>
    <w:rsid w:val="63007C8A"/>
    <w:rsid w:val="636FB06A"/>
    <w:rsid w:val="6370F866"/>
    <w:rsid w:val="638ADE01"/>
    <w:rsid w:val="63B1FE9C"/>
    <w:rsid w:val="6427F7A4"/>
    <w:rsid w:val="64474030"/>
    <w:rsid w:val="6461A765"/>
    <w:rsid w:val="64945133"/>
    <w:rsid w:val="64983C03"/>
    <w:rsid w:val="64A4F968"/>
    <w:rsid w:val="64AC963B"/>
    <w:rsid w:val="64B60EE9"/>
    <w:rsid w:val="64C5AF51"/>
    <w:rsid w:val="64D939AE"/>
    <w:rsid w:val="64DFF56B"/>
    <w:rsid w:val="64E4BE18"/>
    <w:rsid w:val="64ED9BB3"/>
    <w:rsid w:val="6501E3CB"/>
    <w:rsid w:val="650BD493"/>
    <w:rsid w:val="6532E788"/>
    <w:rsid w:val="6561DD2D"/>
    <w:rsid w:val="6591AA73"/>
    <w:rsid w:val="65BAF3C6"/>
    <w:rsid w:val="65C2C0CF"/>
    <w:rsid w:val="65D3D368"/>
    <w:rsid w:val="65D96688"/>
    <w:rsid w:val="660B7544"/>
    <w:rsid w:val="660E317D"/>
    <w:rsid w:val="6617251E"/>
    <w:rsid w:val="66254DE3"/>
    <w:rsid w:val="662F9405"/>
    <w:rsid w:val="66302194"/>
    <w:rsid w:val="6639F81D"/>
    <w:rsid w:val="6664AFDB"/>
    <w:rsid w:val="66A8B25A"/>
    <w:rsid w:val="66AF3A9A"/>
    <w:rsid w:val="66C4B010"/>
    <w:rsid w:val="66D333F3"/>
    <w:rsid w:val="66F0E19D"/>
    <w:rsid w:val="67122768"/>
    <w:rsid w:val="671E872A"/>
    <w:rsid w:val="672D7AD4"/>
    <w:rsid w:val="67427EE9"/>
    <w:rsid w:val="679F598D"/>
    <w:rsid w:val="67A470FF"/>
    <w:rsid w:val="680AB894"/>
    <w:rsid w:val="680EB794"/>
    <w:rsid w:val="681BF9BC"/>
    <w:rsid w:val="68795AE9"/>
    <w:rsid w:val="689EC553"/>
    <w:rsid w:val="68E1BEF4"/>
    <w:rsid w:val="693B29EE"/>
    <w:rsid w:val="6971CC77"/>
    <w:rsid w:val="697B3D6C"/>
    <w:rsid w:val="6988305A"/>
    <w:rsid w:val="69935A44"/>
    <w:rsid w:val="69A8CD33"/>
    <w:rsid w:val="69CDF387"/>
    <w:rsid w:val="69DB2225"/>
    <w:rsid w:val="6A0AEF75"/>
    <w:rsid w:val="6A10BE6A"/>
    <w:rsid w:val="6A18C599"/>
    <w:rsid w:val="6A63B387"/>
    <w:rsid w:val="6A8CA72F"/>
    <w:rsid w:val="6A97BEA7"/>
    <w:rsid w:val="6A9AE5CD"/>
    <w:rsid w:val="6AD6FA4F"/>
    <w:rsid w:val="6B08D680"/>
    <w:rsid w:val="6B487B32"/>
    <w:rsid w:val="6B76E790"/>
    <w:rsid w:val="6B77C8FF"/>
    <w:rsid w:val="6B7B129C"/>
    <w:rsid w:val="6BCFD95A"/>
    <w:rsid w:val="6BF1F84D"/>
    <w:rsid w:val="6C26E1C1"/>
    <w:rsid w:val="6C4F7CCD"/>
    <w:rsid w:val="6C56A00A"/>
    <w:rsid w:val="6C59F758"/>
    <w:rsid w:val="6C8752FF"/>
    <w:rsid w:val="6C9FD7F6"/>
    <w:rsid w:val="6D0D3ED4"/>
    <w:rsid w:val="6D577801"/>
    <w:rsid w:val="6D984296"/>
    <w:rsid w:val="6DF55999"/>
    <w:rsid w:val="6E262B88"/>
    <w:rsid w:val="6E3463E4"/>
    <w:rsid w:val="6E78C404"/>
    <w:rsid w:val="6E916F2C"/>
    <w:rsid w:val="6ECC034F"/>
    <w:rsid w:val="6F0491D3"/>
    <w:rsid w:val="6F617520"/>
    <w:rsid w:val="6F76148E"/>
    <w:rsid w:val="6F85E407"/>
    <w:rsid w:val="6F8E5F71"/>
    <w:rsid w:val="6FEE3FA4"/>
    <w:rsid w:val="6FF85952"/>
    <w:rsid w:val="6FF9EFC6"/>
    <w:rsid w:val="70165C1C"/>
    <w:rsid w:val="703E252E"/>
    <w:rsid w:val="705F4218"/>
    <w:rsid w:val="70759D56"/>
    <w:rsid w:val="709BBEE5"/>
    <w:rsid w:val="709F0A44"/>
    <w:rsid w:val="70BBC8A0"/>
    <w:rsid w:val="70EEDBA3"/>
    <w:rsid w:val="7117CEA4"/>
    <w:rsid w:val="719B16F8"/>
    <w:rsid w:val="71AE95EC"/>
    <w:rsid w:val="7208E54B"/>
    <w:rsid w:val="7210F49B"/>
    <w:rsid w:val="727DF239"/>
    <w:rsid w:val="72B95DB7"/>
    <w:rsid w:val="7312C85C"/>
    <w:rsid w:val="7316E8E3"/>
    <w:rsid w:val="73298BE5"/>
    <w:rsid w:val="7342C8FF"/>
    <w:rsid w:val="7355BFB0"/>
    <w:rsid w:val="7368EEBE"/>
    <w:rsid w:val="73AF8154"/>
    <w:rsid w:val="7434CFD1"/>
    <w:rsid w:val="743FC21B"/>
    <w:rsid w:val="749254EF"/>
    <w:rsid w:val="74C95523"/>
    <w:rsid w:val="74D51CCA"/>
    <w:rsid w:val="75490E79"/>
    <w:rsid w:val="75538ABA"/>
    <w:rsid w:val="7565B7FA"/>
    <w:rsid w:val="75798BA0"/>
    <w:rsid w:val="75914F5B"/>
    <w:rsid w:val="75941D61"/>
    <w:rsid w:val="759B351F"/>
    <w:rsid w:val="75F0549B"/>
    <w:rsid w:val="762918BB"/>
    <w:rsid w:val="762ACA5F"/>
    <w:rsid w:val="764A691E"/>
    <w:rsid w:val="764E4BAE"/>
    <w:rsid w:val="766FB428"/>
    <w:rsid w:val="767EEB30"/>
    <w:rsid w:val="76CB3732"/>
    <w:rsid w:val="76F8C528"/>
    <w:rsid w:val="76F9A3EE"/>
    <w:rsid w:val="7719C9A0"/>
    <w:rsid w:val="772FCB00"/>
    <w:rsid w:val="776D3770"/>
    <w:rsid w:val="7796CABB"/>
    <w:rsid w:val="77B907F9"/>
    <w:rsid w:val="77BD8DCC"/>
    <w:rsid w:val="77E3F989"/>
    <w:rsid w:val="78908BFE"/>
    <w:rsid w:val="78CED9D2"/>
    <w:rsid w:val="78F7C6F4"/>
    <w:rsid w:val="7904A761"/>
    <w:rsid w:val="790BEAC5"/>
    <w:rsid w:val="790C7435"/>
    <w:rsid w:val="7969A878"/>
    <w:rsid w:val="796F3A65"/>
    <w:rsid w:val="79C16242"/>
    <w:rsid w:val="79DCFDAF"/>
    <w:rsid w:val="7A2F6DC1"/>
    <w:rsid w:val="7ACBD51E"/>
    <w:rsid w:val="7B019673"/>
    <w:rsid w:val="7B13CD5B"/>
    <w:rsid w:val="7B38278E"/>
    <w:rsid w:val="7B85EBEE"/>
    <w:rsid w:val="7B97FF7D"/>
    <w:rsid w:val="7B9935C4"/>
    <w:rsid w:val="7B9FD189"/>
    <w:rsid w:val="7BAC7A1A"/>
    <w:rsid w:val="7BE8CD24"/>
    <w:rsid w:val="7C801718"/>
    <w:rsid w:val="7C9D66D4"/>
    <w:rsid w:val="7CCC0092"/>
    <w:rsid w:val="7CD6CABF"/>
    <w:rsid w:val="7D21B0A5"/>
    <w:rsid w:val="7D3CD092"/>
    <w:rsid w:val="7D45B2A6"/>
    <w:rsid w:val="7D7FA276"/>
    <w:rsid w:val="7DA75FC9"/>
    <w:rsid w:val="7DBD4A9E"/>
    <w:rsid w:val="7DCA02F8"/>
    <w:rsid w:val="7E209965"/>
    <w:rsid w:val="7E72274C"/>
    <w:rsid w:val="7E7B362D"/>
    <w:rsid w:val="7E81A303"/>
    <w:rsid w:val="7EB055BA"/>
    <w:rsid w:val="7ED99581"/>
    <w:rsid w:val="7EF9480B"/>
    <w:rsid w:val="7FC81F09"/>
    <w:rsid w:val="7FD29D78"/>
    <w:rsid w:val="7FFE04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9F0E"/>
  <w15:chartTrackingRefBased/>
  <w15:docId w15:val="{D3A23B28-B373-4AD3-93B0-18641E56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Caption">
    <w:name w:val="caption"/>
    <w:basedOn w:val="Normal"/>
    <w:next w:val="Normal"/>
    <w:uiPriority w:val="35"/>
    <w:unhideWhenUsed/>
    <w:qFormat/>
    <w:rsid w:val="001A107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D2939"/>
    <w:rPr>
      <w:color w:val="808080"/>
    </w:rPr>
  </w:style>
  <w:style w:type="paragraph" w:styleId="NormalWeb">
    <w:name w:val="Normal (Web)"/>
    <w:basedOn w:val="Normal"/>
    <w:uiPriority w:val="99"/>
    <w:semiHidden/>
    <w:unhideWhenUsed/>
    <w:rsid w:val="002B3B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5F5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5F5B"/>
    <w:rPr>
      <w:rFonts w:ascii="Times New Roman" w:hAnsi="Times New Roman" w:cs="Times New Roman"/>
      <w:sz w:val="18"/>
      <w:szCs w:val="18"/>
    </w:rPr>
  </w:style>
  <w:style w:type="paragraph" w:styleId="Revision">
    <w:name w:val="Revision"/>
    <w:hidden/>
    <w:uiPriority w:val="99"/>
    <w:semiHidden/>
    <w:rsid w:val="00031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9840">
      <w:bodyDiv w:val="1"/>
      <w:marLeft w:val="0"/>
      <w:marRight w:val="0"/>
      <w:marTop w:val="0"/>
      <w:marBottom w:val="0"/>
      <w:divBdr>
        <w:top w:val="none" w:sz="0" w:space="0" w:color="auto"/>
        <w:left w:val="none" w:sz="0" w:space="0" w:color="auto"/>
        <w:bottom w:val="none" w:sz="0" w:space="0" w:color="auto"/>
        <w:right w:val="none" w:sz="0" w:space="0" w:color="auto"/>
      </w:divBdr>
      <w:divsChild>
        <w:div w:id="1760297450">
          <w:marLeft w:val="0"/>
          <w:marRight w:val="0"/>
          <w:marTop w:val="0"/>
          <w:marBottom w:val="0"/>
          <w:divBdr>
            <w:top w:val="none" w:sz="0" w:space="0" w:color="auto"/>
            <w:left w:val="none" w:sz="0" w:space="0" w:color="auto"/>
            <w:bottom w:val="none" w:sz="0" w:space="0" w:color="auto"/>
            <w:right w:val="none" w:sz="0" w:space="0" w:color="auto"/>
          </w:divBdr>
          <w:divsChild>
            <w:div w:id="239487758">
              <w:marLeft w:val="0"/>
              <w:marRight w:val="0"/>
              <w:marTop w:val="0"/>
              <w:marBottom w:val="0"/>
              <w:divBdr>
                <w:top w:val="none" w:sz="0" w:space="0" w:color="auto"/>
                <w:left w:val="none" w:sz="0" w:space="0" w:color="auto"/>
                <w:bottom w:val="none" w:sz="0" w:space="0" w:color="auto"/>
                <w:right w:val="none" w:sz="0" w:space="0" w:color="auto"/>
              </w:divBdr>
              <w:divsChild>
                <w:div w:id="34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18A2BF61FD6D4780A87905077935B3" ma:contentTypeVersion="6" ma:contentTypeDescription="Create a new document." ma:contentTypeScope="" ma:versionID="7d80ff5f145d2ef825a64481922c04dc">
  <xsd:schema xmlns:xsd="http://www.w3.org/2001/XMLSchema" xmlns:xs="http://www.w3.org/2001/XMLSchema" xmlns:p="http://schemas.microsoft.com/office/2006/metadata/properties" xmlns:ns2="baaa0152-f2b3-46b8-b82b-8e5d0191bb22" xmlns:ns3="62ddc7de-f508-459d-b266-350f06bde614" targetNamespace="http://schemas.microsoft.com/office/2006/metadata/properties" ma:root="true" ma:fieldsID="0d3d965f89b14c66ca8a3ef249bda868" ns2:_="" ns3:_="">
    <xsd:import namespace="baaa0152-f2b3-46b8-b82b-8e5d0191bb22"/>
    <xsd:import namespace="62ddc7de-f508-459d-b266-350f06bde61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a0152-f2b3-46b8-b82b-8e5d0191bb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ddc7de-f508-459d-b266-350f06bde6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A1D504-0368-477B-8536-D1D4AEBD59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39B96D-F409-400E-B0D3-FCBA18EC300F}">
  <ds:schemaRefs>
    <ds:schemaRef ds:uri="http://schemas.microsoft.com/sharepoint/v3/contenttype/forms"/>
  </ds:schemaRefs>
</ds:datastoreItem>
</file>

<file path=customXml/itemProps3.xml><?xml version="1.0" encoding="utf-8"?>
<ds:datastoreItem xmlns:ds="http://schemas.openxmlformats.org/officeDocument/2006/customXml" ds:itemID="{6A02C08D-FCA3-4F5D-A44C-79EA0DD96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aa0152-f2b3-46b8-b82b-8e5d0191bb22"/>
    <ds:schemaRef ds:uri="62ddc7de-f508-459d-b266-350f06bde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Ordonez, Carlos A</dc:creator>
  <cp:keywords/>
  <dc:description/>
  <cp:lastModifiedBy>carlos ordonez</cp:lastModifiedBy>
  <cp:revision>2</cp:revision>
  <dcterms:created xsi:type="dcterms:W3CDTF">2022-01-08T22:03:00Z</dcterms:created>
  <dcterms:modified xsi:type="dcterms:W3CDTF">2022-01-08T22:03:00Z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0x0101004B18A2BF61FD6D4780A87905077935B3</vt:lpwstr>
  </property>
</Properties>
</file>